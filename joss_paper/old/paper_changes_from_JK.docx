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87D51" w14:textId="77777777" w:rsidR="00A37E63" w:rsidRDefault="00A37E63" w:rsidP="00A37E63">
      <w:r>
        <w:t>---</w:t>
      </w:r>
    </w:p>
    <w:p w14:paraId="1F2C903A" w14:textId="77777777" w:rsidR="00A37E63" w:rsidRDefault="00A37E63" w:rsidP="00A37E63">
      <w:r>
        <w:t>title: 'DE-Sim: an object-oriented discrete-event simulation tool for complex, data-driven modeling'</w:t>
      </w:r>
    </w:p>
    <w:p w14:paraId="0BA5C808" w14:textId="77777777" w:rsidR="00A37E63" w:rsidRDefault="00A37E63" w:rsidP="00A37E63">
      <w:r>
        <w:t>tags:</w:t>
      </w:r>
    </w:p>
    <w:p w14:paraId="71F78EE7" w14:textId="77777777" w:rsidR="00A37E63" w:rsidRDefault="00A37E63" w:rsidP="00A37E63">
      <w:r>
        <w:t xml:space="preserve">  - dynamical modeling</w:t>
      </w:r>
    </w:p>
    <w:p w14:paraId="4132365E" w14:textId="77777777" w:rsidR="00A37E63" w:rsidRDefault="00A37E63" w:rsidP="00A37E63">
      <w:r>
        <w:t xml:space="preserve">  - simulation</w:t>
      </w:r>
    </w:p>
    <w:p w14:paraId="3E5C9721" w14:textId="77777777" w:rsidR="00A37E63" w:rsidRDefault="00A37E63" w:rsidP="00A37E63">
      <w:r>
        <w:t xml:space="preserve">  - discrete-event simulation</w:t>
      </w:r>
    </w:p>
    <w:p w14:paraId="011EA4CF" w14:textId="77777777" w:rsidR="00A37E63" w:rsidRDefault="00A37E63" w:rsidP="00A37E63">
      <w:r>
        <w:t xml:space="preserve">  - object-oriented simulation</w:t>
      </w:r>
    </w:p>
    <w:p w14:paraId="0FA5482F" w14:textId="77777777" w:rsidR="00A37E63" w:rsidRDefault="00A37E63" w:rsidP="00A37E63">
      <w:r>
        <w:t xml:space="preserve">  - parallel discrete-event simulation</w:t>
      </w:r>
    </w:p>
    <w:p w14:paraId="52CEE248" w14:textId="77777777" w:rsidR="00A37E63" w:rsidRDefault="00A37E63" w:rsidP="00A37E63">
      <w:r>
        <w:t xml:space="preserve">  - biochemical modeling</w:t>
      </w:r>
    </w:p>
    <w:p w14:paraId="65CBB3C4" w14:textId="77777777" w:rsidR="00A37E63" w:rsidRDefault="00A37E63" w:rsidP="00A37E63">
      <w:r>
        <w:t xml:space="preserve">  - whole-cell modeling</w:t>
      </w:r>
    </w:p>
    <w:p w14:paraId="52BC5300" w14:textId="77777777" w:rsidR="00A37E63" w:rsidRDefault="00A37E63" w:rsidP="00A37E63">
      <w:r>
        <w:t xml:space="preserve">  - Python</w:t>
      </w:r>
    </w:p>
    <w:p w14:paraId="1DC8F6F3" w14:textId="77777777" w:rsidR="00A37E63" w:rsidRDefault="00A37E63" w:rsidP="00A37E63">
      <w:r>
        <w:t>authors:</w:t>
      </w:r>
    </w:p>
    <w:p w14:paraId="41B69AD9" w14:textId="77777777" w:rsidR="00A37E63" w:rsidRDefault="00A37E63" w:rsidP="00A37E63">
      <w:r>
        <w:t xml:space="preserve">  - name: Arthur P. Goldberg</w:t>
      </w:r>
    </w:p>
    <w:p w14:paraId="155F571E" w14:textId="77777777" w:rsidR="00A37E63" w:rsidRDefault="00A37E63" w:rsidP="00A37E63">
      <w:r>
        <w:t xml:space="preserve">    orcid: 0000-0003-2772-1484</w:t>
      </w:r>
    </w:p>
    <w:p w14:paraId="059DDD0A" w14:textId="77777777" w:rsidR="00A37E63" w:rsidRDefault="00A37E63" w:rsidP="00A37E63">
      <w:r>
        <w:t xml:space="preserve">    affiliation: "1"</w:t>
      </w:r>
    </w:p>
    <w:p w14:paraId="14357285" w14:textId="77777777" w:rsidR="00A37E63" w:rsidRDefault="00A37E63" w:rsidP="00A37E63">
      <w:r>
        <w:t xml:space="preserve">  - name: Jonathan R. Karr</w:t>
      </w:r>
    </w:p>
    <w:p w14:paraId="61772065" w14:textId="77777777" w:rsidR="00A37E63" w:rsidRDefault="00A37E63" w:rsidP="00A37E63">
      <w:r>
        <w:t xml:space="preserve">    orcid: 0000-0002-2605-5080</w:t>
      </w:r>
    </w:p>
    <w:p w14:paraId="3222B8DB" w14:textId="77777777" w:rsidR="00A37E63" w:rsidRDefault="00A37E63" w:rsidP="00A37E63">
      <w:r>
        <w:t xml:space="preserve">    affiliation: "1"</w:t>
      </w:r>
    </w:p>
    <w:p w14:paraId="791A6E31" w14:textId="77777777" w:rsidR="00A37E63" w:rsidRDefault="00A37E63" w:rsidP="00A37E63">
      <w:r>
        <w:t>affiliations:</w:t>
      </w:r>
    </w:p>
    <w:p w14:paraId="06023654" w14:textId="11F9E463" w:rsidR="00A37E63" w:rsidRDefault="00A37E63" w:rsidP="00A37E63">
      <w:r>
        <w:t xml:space="preserve"> - name: Icahn Institute for Data Science and Genomic Technology</w:t>
      </w:r>
      <w:ins w:id="0" w:author="Art Goldberg" w:date="2020-07-28T13:10:00Z">
        <w:r w:rsidR="005A2A61">
          <w:t>,</w:t>
        </w:r>
      </w:ins>
      <w:r>
        <w:t xml:space="preserve"> and Department of Genetics and Genomic Sciences, Icahn School of Medicine at Mount Sinai, New York, NY 10029, USA</w:t>
      </w:r>
    </w:p>
    <w:p w14:paraId="1DEAF6FB" w14:textId="77777777" w:rsidR="00A37E63" w:rsidRDefault="00A37E63" w:rsidP="00A37E63">
      <w:r>
        <w:t xml:space="preserve">   index: 1</w:t>
      </w:r>
    </w:p>
    <w:p w14:paraId="5A11B314" w14:textId="77777777" w:rsidR="00A37E63" w:rsidRDefault="00A37E63" w:rsidP="00A37E63">
      <w:r>
        <w:t>date: 20 July 2020</w:t>
      </w:r>
    </w:p>
    <w:p w14:paraId="740FF36F" w14:textId="77777777" w:rsidR="00A37E63" w:rsidRDefault="00A37E63" w:rsidP="00A37E63">
      <w:r>
        <w:t>bibliography: paper.</w:t>
      </w:r>
      <w:commentRangeStart w:id="1"/>
      <w:r>
        <w:t>bib</w:t>
      </w:r>
      <w:commentRangeEnd w:id="1"/>
      <w:r w:rsidR="00607038">
        <w:rPr>
          <w:rStyle w:val="CommentReference"/>
        </w:rPr>
        <w:commentReference w:id="1"/>
      </w:r>
    </w:p>
    <w:p w14:paraId="22FADC1E" w14:textId="77777777" w:rsidR="00A37E63" w:rsidRDefault="00A37E63" w:rsidP="00A37E63">
      <w:r>
        <w:t>---</w:t>
      </w:r>
    </w:p>
    <w:p w14:paraId="160318FE" w14:textId="77777777" w:rsidR="00D30FF6" w:rsidRDefault="00D30FF6" w:rsidP="00A37E63">
      <w:pPr>
        <w:rPr>
          <w:ins w:id="2" w:author="Art Goldberg" w:date="2020-07-28T13:16:00Z"/>
        </w:rPr>
      </w:pPr>
    </w:p>
    <w:p w14:paraId="55DA2726" w14:textId="77777777" w:rsidR="00D30FF6" w:rsidRDefault="00D30FF6" w:rsidP="00D30FF6">
      <w:pPr>
        <w:rPr>
          <w:ins w:id="3" w:author="Art Goldberg" w:date="2020-07-29T18:23:00Z"/>
        </w:rPr>
      </w:pPr>
      <w:commentRangeStart w:id="4"/>
      <w:ins w:id="5" w:author="Art Goldberg" w:date="2020-07-28T13:16:00Z">
        <w:r w:rsidRPr="00D30FF6">
          <w:t># Summary</w:t>
        </w:r>
      </w:ins>
      <w:commentRangeEnd w:id="4"/>
      <w:ins w:id="6" w:author="Art Goldberg" w:date="2020-07-30T17:20:00Z">
        <w:r w:rsidR="00043C3D">
          <w:rPr>
            <w:rStyle w:val="CommentReference"/>
          </w:rPr>
          <w:commentReference w:id="4"/>
        </w:r>
      </w:ins>
    </w:p>
    <w:p w14:paraId="1B1F9A55" w14:textId="77777777" w:rsidR="009773A0" w:rsidRDefault="009773A0" w:rsidP="00D30FF6">
      <w:pPr>
        <w:rPr>
          <w:ins w:id="7" w:author="Art Goldberg" w:date="2020-07-29T18:24:00Z"/>
        </w:rPr>
      </w:pPr>
    </w:p>
    <w:p w14:paraId="7DC48CE4" w14:textId="77777777" w:rsidR="005D095A" w:rsidRDefault="009773A0" w:rsidP="00D30FF6">
      <w:pPr>
        <w:rPr>
          <w:ins w:id="8" w:author="Art Goldberg" w:date="2020-07-29T19:29:00Z"/>
        </w:rPr>
      </w:pPr>
      <w:ins w:id="9" w:author="Art Goldberg" w:date="2020-07-29T18:27:00Z">
        <w:r>
          <w:t xml:space="preserve">Many fields of science and engineering seek to understand how the dynamics of complex systems arise from interactions among their components. Models based on the physical interactions between components in these systems often represent the interactions as instantaneous events. Such models include studies of biochemical dynamics, computer network performance, wargame strategy, infectious disease epidemics, and other scientific, engineering and social science systems [@banks2005discrete]. </w:t>
        </w:r>
      </w:ins>
      <w:ins w:id="10" w:author="Art Goldberg" w:date="2020-07-29T18:28:00Z">
        <w:r w:rsidR="00F17E6B">
          <w:t>Dynamical models that assume events are instantaneous are called *discrete-event models* and are integrated by the *discrete-event simulation* (DES) method [@fishman2013discrete].</w:t>
        </w:r>
      </w:ins>
    </w:p>
    <w:p w14:paraId="47832F35" w14:textId="77777777" w:rsidR="005D095A" w:rsidRDefault="005D095A" w:rsidP="00D30FF6">
      <w:pPr>
        <w:rPr>
          <w:ins w:id="11" w:author="Art Goldberg" w:date="2020-07-29T19:29:00Z"/>
        </w:rPr>
      </w:pPr>
    </w:p>
    <w:p w14:paraId="25BAB502" w14:textId="71A4CF37" w:rsidR="00D227E0" w:rsidRDefault="00F17E6B" w:rsidP="00A37E63">
      <w:pPr>
        <w:rPr>
          <w:ins w:id="12" w:author="Art Goldberg" w:date="2020-07-29T19:28:00Z"/>
        </w:rPr>
      </w:pPr>
      <w:ins w:id="13" w:author="Art Goldberg" w:date="2020-07-29T18:28:00Z">
        <w:r w:rsidRPr="00260AFE">
          <w:t xml:space="preserve">To make it easier to construct and simulate </w:t>
        </w:r>
        <w:r>
          <w:t>complex</w:t>
        </w:r>
      </w:ins>
      <w:ins w:id="14" w:author="Art Goldberg" w:date="2020-07-29T19:49:00Z">
        <w:r w:rsidR="00C21235">
          <w:t xml:space="preserve"> </w:t>
        </w:r>
      </w:ins>
      <w:ins w:id="15" w:author="Art Goldberg" w:date="2020-07-29T18:28:00Z">
        <w:r>
          <w:t xml:space="preserve">discrete-event </w:t>
        </w:r>
        <w:r w:rsidRPr="00260AFE">
          <w:t>models, we developed DE-Sim ([github.com/KarrLab/de_sim](https://github.com/KarrLab/de_sim)), an open-source, Python-based DES tool.</w:t>
        </w:r>
      </w:ins>
      <w:ins w:id="16" w:author="Art Goldberg" w:date="2020-07-29T19:29:00Z">
        <w:r w:rsidR="005D095A">
          <w:t xml:space="preserve"> </w:t>
        </w:r>
      </w:ins>
      <w:ins w:id="17" w:author="Art Goldberg" w:date="2020-07-29T18:32:00Z">
        <w:r w:rsidR="00E3516C">
          <w:t xml:space="preserve">DE-Sim </w:t>
        </w:r>
      </w:ins>
      <w:ins w:id="18" w:author="Art Goldberg" w:date="2020-07-29T18:45:00Z">
        <w:r w:rsidR="00554D0B">
          <w:t xml:space="preserve">supports two </w:t>
        </w:r>
      </w:ins>
      <w:ins w:id="19" w:author="Art Goldberg" w:date="2020-07-29T18:59:00Z">
        <w:r w:rsidR="003A1E5A">
          <w:t xml:space="preserve">main </w:t>
        </w:r>
      </w:ins>
      <w:ins w:id="20" w:author="Art Goldberg" w:date="2020-07-29T18:45:00Z">
        <w:r w:rsidR="00554D0B">
          <w:t>functions</w:t>
        </w:r>
      </w:ins>
      <w:ins w:id="21" w:author="Art Goldberg" w:date="2020-07-29T18:48:00Z">
        <w:r w:rsidR="0089103C">
          <w:t>.</w:t>
        </w:r>
      </w:ins>
      <w:ins w:id="22" w:author="Art Goldberg" w:date="2020-07-29T18:53:00Z">
        <w:r w:rsidR="00B476BA">
          <w:t xml:space="preserve"> </w:t>
        </w:r>
      </w:ins>
      <w:ins w:id="23" w:author="Art Goldberg" w:date="2020-07-29T18:48:00Z">
        <w:r w:rsidR="0089103C">
          <w:t xml:space="preserve">First, </w:t>
        </w:r>
      </w:ins>
      <w:ins w:id="24" w:author="Art Goldberg" w:date="2020-07-29T19:00:00Z">
        <w:r w:rsidR="003A1E5A">
          <w:t xml:space="preserve">DE-Sim users can define </w:t>
        </w:r>
      </w:ins>
      <w:ins w:id="25" w:author="Art Goldberg" w:date="2020-07-29T18:45:00Z">
        <w:r w:rsidR="00190B99">
          <w:t>d</w:t>
        </w:r>
      </w:ins>
      <w:ins w:id="26" w:author="Art Goldberg" w:date="2020-07-29T18:46:00Z">
        <w:r w:rsidR="00190B99">
          <w:t>i</w:t>
        </w:r>
      </w:ins>
      <w:ins w:id="27" w:author="Art Goldberg" w:date="2020-07-29T18:45:00Z">
        <w:r w:rsidR="00190B99">
          <w:t>sc</w:t>
        </w:r>
      </w:ins>
      <w:ins w:id="28" w:author="Art Goldberg" w:date="2020-07-29T18:46:00Z">
        <w:r w:rsidR="00190B99">
          <w:t>rete-event model</w:t>
        </w:r>
      </w:ins>
      <w:ins w:id="29" w:author="Art Goldberg" w:date="2020-07-29T18:48:00Z">
        <w:r w:rsidR="0089103C">
          <w:t>s</w:t>
        </w:r>
      </w:ins>
      <w:ins w:id="30" w:author="Art Goldberg" w:date="2020-07-29T18:49:00Z">
        <w:r w:rsidR="0089103C">
          <w:t xml:space="preserve"> as object-oriented Python programs.</w:t>
        </w:r>
      </w:ins>
      <w:ins w:id="31" w:author="Art Goldberg" w:date="2020-07-29T18:53:00Z">
        <w:r w:rsidR="00B476BA">
          <w:t xml:space="preserve"> </w:t>
        </w:r>
      </w:ins>
      <w:ins w:id="32" w:author="Art Goldberg" w:date="2020-07-29T18:49:00Z">
        <w:r w:rsidR="0089103C">
          <w:t>And second</w:t>
        </w:r>
      </w:ins>
      <w:ins w:id="33" w:author="Art Goldberg" w:date="2020-07-29T18:46:00Z">
        <w:r w:rsidR="00190B99">
          <w:t xml:space="preserve">, </w:t>
        </w:r>
      </w:ins>
      <w:ins w:id="34" w:author="Art Goldberg" w:date="2020-07-29T19:00:00Z">
        <w:r w:rsidR="003A1E5A">
          <w:t xml:space="preserve">DE-Sim </w:t>
        </w:r>
      </w:ins>
      <w:ins w:id="35" w:author="Art Goldberg" w:date="2020-07-29T19:43:00Z">
        <w:r w:rsidR="00940EAF">
          <w:t xml:space="preserve">conveniently and </w:t>
        </w:r>
      </w:ins>
      <w:ins w:id="36" w:author="Art Goldberg" w:date="2020-07-29T18:50:00Z">
        <w:r w:rsidR="0089103C">
          <w:t xml:space="preserve">efficiently </w:t>
        </w:r>
      </w:ins>
      <w:ins w:id="37" w:author="Art Goldberg" w:date="2020-07-29T18:46:00Z">
        <w:r w:rsidR="00190B99">
          <w:t>simulate</w:t>
        </w:r>
      </w:ins>
      <w:ins w:id="38" w:author="Art Goldberg" w:date="2020-07-29T18:50:00Z">
        <w:r w:rsidR="0089103C">
          <w:t>s</w:t>
        </w:r>
      </w:ins>
      <w:ins w:id="39" w:author="Art Goldberg" w:date="2020-07-29T18:46:00Z">
        <w:r w:rsidR="00190B99">
          <w:t xml:space="preserve"> </w:t>
        </w:r>
      </w:ins>
      <w:ins w:id="40" w:author="Art Goldberg" w:date="2020-07-29T18:50:00Z">
        <w:r w:rsidR="0089103C">
          <w:t xml:space="preserve">these </w:t>
        </w:r>
      </w:ins>
      <w:ins w:id="41" w:author="Art Goldberg" w:date="2020-07-29T18:46:00Z">
        <w:r w:rsidR="00190B99">
          <w:t>model</w:t>
        </w:r>
      </w:ins>
      <w:ins w:id="42" w:author="Art Goldberg" w:date="2020-07-29T18:48:00Z">
        <w:r w:rsidR="0089103C">
          <w:t>s</w:t>
        </w:r>
      </w:ins>
      <w:ins w:id="43" w:author="Art Goldberg" w:date="2020-07-29T18:46:00Z">
        <w:r w:rsidR="00190B99">
          <w:t>.</w:t>
        </w:r>
      </w:ins>
    </w:p>
    <w:p w14:paraId="1D5F10AC" w14:textId="77777777" w:rsidR="004C2A21" w:rsidRDefault="004C2A21" w:rsidP="00A37E63">
      <w:pPr>
        <w:rPr>
          <w:ins w:id="44" w:author="Art Goldberg" w:date="2020-07-29T19:09:00Z"/>
        </w:rPr>
      </w:pPr>
    </w:p>
    <w:p w14:paraId="3431FC74" w14:textId="2E212A1E" w:rsidR="00CA0868" w:rsidRDefault="00CA0868" w:rsidP="00CA0868">
      <w:pPr>
        <w:rPr>
          <w:ins w:id="45" w:author="Art Goldberg" w:date="2020-07-29T19:12:00Z"/>
        </w:rPr>
      </w:pPr>
      <w:commentRangeStart w:id="46"/>
      <w:ins w:id="47" w:author="Art Goldberg" w:date="2020-07-29T19:12:00Z">
        <w:r>
          <w:t># The need for DE-</w:t>
        </w:r>
        <w:commentRangeStart w:id="48"/>
        <w:r>
          <w:t>Sim</w:t>
        </w:r>
      </w:ins>
      <w:commentRangeEnd w:id="46"/>
      <w:ins w:id="49" w:author="Art Goldberg" w:date="2020-07-29T20:46:00Z">
        <w:r w:rsidR="009C43E2">
          <w:rPr>
            <w:rStyle w:val="CommentReference"/>
          </w:rPr>
          <w:commentReference w:id="46"/>
        </w:r>
      </w:ins>
      <w:commentRangeEnd w:id="48"/>
      <w:ins w:id="50" w:author="Art Goldberg" w:date="2020-07-30T17:53:00Z">
        <w:r w:rsidR="00A263A7">
          <w:rPr>
            <w:rStyle w:val="CommentReference"/>
          </w:rPr>
          <w:commentReference w:id="48"/>
        </w:r>
      </w:ins>
    </w:p>
    <w:p w14:paraId="273A27CE" w14:textId="77777777" w:rsidR="00EF32DD" w:rsidRDefault="00EF32DD" w:rsidP="00CA0868">
      <w:pPr>
        <w:rPr>
          <w:ins w:id="51" w:author="Art Goldberg" w:date="2020-07-29T19:38:00Z"/>
        </w:rPr>
      </w:pPr>
      <w:commentRangeStart w:id="52"/>
    </w:p>
    <w:p w14:paraId="332276D4" w14:textId="3B88A2CB" w:rsidR="00907F80" w:rsidRDefault="00907F80" w:rsidP="007B3938">
      <w:pPr>
        <w:rPr>
          <w:ins w:id="53" w:author="Art Goldberg" w:date="2020-07-29T19:37:00Z"/>
        </w:rPr>
      </w:pPr>
      <w:ins w:id="54" w:author="Art Goldberg" w:date="2020-07-29T19:36:00Z">
        <w:r>
          <w:t xml:space="preserve">DE-Sim simplifies the construction and simulation of </w:t>
        </w:r>
      </w:ins>
      <w:ins w:id="55" w:author="Art Goldberg" w:date="2020-07-29T19:37:00Z">
        <w:r>
          <w:t>discrete-event models</w:t>
        </w:r>
      </w:ins>
      <w:ins w:id="56" w:author="Art Goldberg" w:date="2020-07-29T19:39:00Z">
        <w:r>
          <w:t xml:space="preserve"> used by </w:t>
        </w:r>
        <w:r w:rsidRPr="00907F80">
          <w:t xml:space="preserve">studies </w:t>
        </w:r>
      </w:ins>
      <w:ins w:id="57" w:author="Art Goldberg" w:date="2020-07-29T20:49:00Z">
        <w:r w:rsidR="000F2C3E">
          <w:t>that</w:t>
        </w:r>
      </w:ins>
      <w:ins w:id="58" w:author="Art Goldberg" w:date="2020-07-29T19:39:00Z">
        <w:r w:rsidRPr="00907F80">
          <w:t xml:space="preserve"> seek to understand </w:t>
        </w:r>
      </w:ins>
      <w:ins w:id="59" w:author="Art Goldberg" w:date="2020-07-29T19:40:00Z">
        <w:r>
          <w:t xml:space="preserve">the dynamical properties of </w:t>
        </w:r>
      </w:ins>
      <w:ins w:id="60" w:author="Art Goldberg" w:date="2020-07-29T19:39:00Z">
        <w:r w:rsidRPr="00907F80">
          <w:t xml:space="preserve">complex systems </w:t>
        </w:r>
      </w:ins>
      <w:ins w:id="61" w:author="Art Goldberg" w:date="2020-07-29T20:49:00Z">
        <w:r w:rsidR="000F2C3E">
          <w:t>which</w:t>
        </w:r>
      </w:ins>
      <w:ins w:id="62" w:author="Art Goldberg" w:date="2020-07-29T19:40:00Z">
        <w:r>
          <w:t xml:space="preserve"> emerge from discrete, insta</w:t>
        </w:r>
      </w:ins>
      <w:ins w:id="63" w:author="Art Goldberg" w:date="2020-07-29T19:41:00Z">
        <w:r>
          <w:t xml:space="preserve">ntaneous interactions. </w:t>
        </w:r>
      </w:ins>
      <w:ins w:id="64" w:author="Art Goldberg" w:date="2020-07-29T19:37:00Z">
        <w:r>
          <w:t xml:space="preserve">For example, models which study the variability of epidemics in small populations represent the transmission of disease as many random, instantaneous interactions in which an infected individual transmits the disease to a </w:t>
        </w:r>
        <w:r w:rsidRPr="002E5EFC">
          <w:t>susceptible</w:t>
        </w:r>
        <w:r>
          <w:t xml:space="preserve"> individual [@</w:t>
        </w:r>
        <w:r w:rsidRPr="008F67EB">
          <w:t>allen2017primer</w:t>
        </w:r>
        <w:r>
          <w:t>].</w:t>
        </w:r>
      </w:ins>
    </w:p>
    <w:p w14:paraId="79D391B0" w14:textId="77777777" w:rsidR="00907F80" w:rsidRDefault="00907F80" w:rsidP="00CA0868">
      <w:pPr>
        <w:rPr>
          <w:ins w:id="65" w:author="Art Goldberg" w:date="2020-07-29T19:13:00Z"/>
        </w:rPr>
      </w:pPr>
    </w:p>
    <w:p w14:paraId="10A7713F" w14:textId="4C3EDD79" w:rsidR="001947F5" w:rsidRDefault="00907F80" w:rsidP="001947F5">
      <w:pPr>
        <w:rPr>
          <w:ins w:id="66" w:author="Art Goldberg" w:date="2020-07-31T15:33:00Z"/>
        </w:rPr>
      </w:pPr>
      <w:ins w:id="67" w:author="Art Goldberg" w:date="2020-07-29T19:35:00Z">
        <w:r w:rsidRPr="001B68F4">
          <w:t>The complexity of large discrete-event models makes them challenging to construct</w:t>
        </w:r>
      </w:ins>
      <w:ins w:id="68" w:author="Art Goldberg" w:date="2020-07-29T20:00:00Z">
        <w:r w:rsidR="0015578A" w:rsidRPr="001B68F4">
          <w:t xml:space="preserve">. </w:t>
        </w:r>
      </w:ins>
      <w:ins w:id="69" w:author="Art Goldberg" w:date="2020-07-29T19:35:00Z">
        <w:r w:rsidRPr="001B68F4">
          <w:t xml:space="preserve">They </w:t>
        </w:r>
      </w:ins>
      <w:ins w:id="70" w:author="Art Goldberg" w:date="2020-07-31T15:12:00Z">
        <w:r w:rsidR="008053FD">
          <w:t>can</w:t>
        </w:r>
      </w:ins>
      <w:ins w:id="71" w:author="Art Goldberg" w:date="2020-07-29T19:35:00Z">
        <w:r w:rsidRPr="001B68F4">
          <w:t xml:space="preserve"> </w:t>
        </w:r>
      </w:ins>
      <w:ins w:id="72" w:author="Art Goldberg" w:date="2020-07-31T15:12:00Z">
        <w:r w:rsidR="008053FD">
          <w:t>contain</w:t>
        </w:r>
      </w:ins>
      <w:ins w:id="73" w:author="Art Goldberg" w:date="2020-07-29T19:35:00Z">
        <w:r w:rsidRPr="001B68F4">
          <w:t xml:space="preserve"> multiple types of components, and multiple types of interactions between components</w:t>
        </w:r>
      </w:ins>
      <w:ins w:id="74" w:author="Art Goldberg" w:date="2020-07-29T20:00:00Z">
        <w:r w:rsidR="0015578A" w:rsidRPr="001B68F4">
          <w:t xml:space="preserve">. </w:t>
        </w:r>
      </w:ins>
      <w:ins w:id="75" w:author="Art Goldberg" w:date="2020-07-29T19:35:00Z">
        <w:r w:rsidRPr="001B68F4">
          <w:t>DE-Sim addresses this challenge by structuring discrete-event models as object-oriented programs</w:t>
        </w:r>
      </w:ins>
      <w:ins w:id="76" w:author="Art Goldberg" w:date="2020-07-29T20:00:00Z">
        <w:r w:rsidR="0015578A" w:rsidRPr="001B68F4">
          <w:t xml:space="preserve">. </w:t>
        </w:r>
      </w:ins>
      <w:ins w:id="77" w:author="Art Goldberg" w:date="2020-07-29T19:35:00Z">
        <w:r w:rsidRPr="001B68F4">
          <w:t xml:space="preserve">This approach, known as *object-oriented discrete-event simulation* (OO DES), recommends that models represent components in the system being modeled as simulation objects, and that models represent interactions between components as event messages that </w:t>
        </w:r>
      </w:ins>
      <w:ins w:id="78" w:author="Art Goldberg" w:date="2020-07-31T15:13:00Z">
        <w:r w:rsidR="008053FD">
          <w:t xml:space="preserve">schedule </w:t>
        </w:r>
      </w:ins>
      <w:ins w:id="79" w:author="Art Goldberg" w:date="2020-07-31T15:14:00Z">
        <w:r w:rsidR="008053FD">
          <w:t xml:space="preserve">timed </w:t>
        </w:r>
      </w:ins>
      <w:ins w:id="80" w:author="Art Goldberg" w:date="2020-07-31T15:13:00Z">
        <w:r w:rsidR="008053FD">
          <w:t xml:space="preserve">events executed by </w:t>
        </w:r>
      </w:ins>
      <w:ins w:id="81" w:author="Art Goldberg" w:date="2020-07-29T19:35:00Z">
        <w:r w:rsidRPr="001B68F4">
          <w:t>simulation objects [@zeigler1987hierarchical]</w:t>
        </w:r>
      </w:ins>
      <w:ins w:id="82" w:author="Art Goldberg" w:date="2020-07-29T20:00:00Z">
        <w:r w:rsidR="0015578A" w:rsidRPr="001B68F4">
          <w:t xml:space="preserve">. </w:t>
        </w:r>
      </w:ins>
      <w:ins w:id="83" w:author="Art Goldberg" w:date="2020-07-29T19:55:00Z">
        <w:r w:rsidR="00412643" w:rsidRPr="001B68F4">
          <w:t>Simulation object</w:t>
        </w:r>
      </w:ins>
      <w:ins w:id="84" w:author="Art Goldberg" w:date="2020-07-31T15:15:00Z">
        <w:r w:rsidR="00094401">
          <w:t xml:space="preserve"> type</w:t>
        </w:r>
      </w:ins>
      <w:ins w:id="85" w:author="Art Goldberg" w:date="2020-07-29T19:55:00Z">
        <w:r w:rsidR="00412643" w:rsidRPr="001B68F4">
          <w:t>s in DE-Sim models are built by simply sub-classing DE-Sim’s base simulation object class</w:t>
        </w:r>
      </w:ins>
      <w:ins w:id="86" w:author="Art Goldberg" w:date="2020-07-29T20:00:00Z">
        <w:r w:rsidR="0015578A" w:rsidRPr="001B68F4">
          <w:t xml:space="preserve">. </w:t>
        </w:r>
      </w:ins>
      <w:ins w:id="87" w:author="Art Goldberg" w:date="2020-07-29T19:55:00Z">
        <w:r w:rsidR="00412643" w:rsidRPr="001B68F4">
          <w:t>Complex systems that contain multiple component types can be easily modeled in DE-Sim by creating multiple simulation object classes</w:t>
        </w:r>
      </w:ins>
      <w:ins w:id="88" w:author="Art Goldberg" w:date="2020-07-29T20:00:00Z">
        <w:r w:rsidR="0015578A" w:rsidRPr="001B68F4">
          <w:t xml:space="preserve">. </w:t>
        </w:r>
      </w:ins>
      <w:ins w:id="89" w:author="Art Goldberg" w:date="2020-07-29T19:55:00Z">
        <w:r w:rsidR="00412643" w:rsidRPr="001B68F4">
          <w:t>And arbitrarily many instances of a component type are naturally represented by many instantiations of its simulation object type</w:t>
        </w:r>
      </w:ins>
      <w:ins w:id="90" w:author="Art Goldberg" w:date="2020-07-29T20:00:00Z">
        <w:r w:rsidR="0015578A" w:rsidRPr="001B68F4">
          <w:t xml:space="preserve">. </w:t>
        </w:r>
      </w:ins>
      <w:ins w:id="91" w:author="Art Goldberg" w:date="2020-07-29T19:55:00Z">
        <w:r w:rsidR="00412643" w:rsidRPr="001B68F4">
          <w:t>Simulation object types defined in DE-Sim can exploit all the features of Python objects</w:t>
        </w:r>
      </w:ins>
      <w:ins w:id="92" w:author="Art Goldberg" w:date="2020-07-29T20:00:00Z">
        <w:r w:rsidR="0015578A" w:rsidRPr="001B68F4">
          <w:t xml:space="preserve">. </w:t>
        </w:r>
      </w:ins>
      <w:ins w:id="93" w:author="Art Goldberg" w:date="2020-07-29T19:55:00Z">
        <w:r w:rsidR="00412643" w:rsidRPr="001B68F4">
          <w:t>For example, hierarchical refinement relationships among the components in a system being modeled can be mirrored by subclass relationships among the simulation object types that represent the components in a DE-Sim model</w:t>
        </w:r>
      </w:ins>
      <w:ins w:id="94" w:author="Art Goldberg" w:date="2020-07-29T20:00:00Z">
        <w:r w:rsidR="0015578A" w:rsidRPr="001B68F4">
          <w:t xml:space="preserve">. </w:t>
        </w:r>
      </w:ins>
      <w:ins w:id="95" w:author="Art Goldberg" w:date="2020-07-31T15:33:00Z">
        <w:r w:rsidR="001947F5">
          <w:t xml:space="preserve">We find that </w:t>
        </w:r>
      </w:ins>
      <w:ins w:id="96" w:author="Art Goldberg" w:date="2020-07-31T15:49:00Z">
        <w:r w:rsidR="00013C2F">
          <w:t xml:space="preserve">DE-Sim’s use of </w:t>
        </w:r>
      </w:ins>
      <w:ins w:id="97" w:author="Art Goldberg" w:date="2020-07-31T15:33:00Z">
        <w:r w:rsidR="001947F5">
          <w:t>OO programming to construct discrete-event models greatly simplifies and accelerates the process.</w:t>
        </w:r>
      </w:ins>
    </w:p>
    <w:p w14:paraId="02B02FDE" w14:textId="77777777" w:rsidR="001947F5" w:rsidRDefault="001947F5" w:rsidP="001947F5">
      <w:pPr>
        <w:rPr>
          <w:ins w:id="98" w:author="Art Goldberg" w:date="2020-07-31T15:33:00Z"/>
        </w:rPr>
      </w:pPr>
    </w:p>
    <w:p w14:paraId="440C1789" w14:textId="2FE42243" w:rsidR="00412643" w:rsidRDefault="00E71F82" w:rsidP="00412643">
      <w:pPr>
        <w:rPr>
          <w:ins w:id="99" w:author="Art Goldberg" w:date="2020-07-29T19:57:00Z"/>
        </w:rPr>
      </w:pPr>
      <w:ins w:id="100" w:author="Art Goldberg" w:date="2020-07-29T20:28:00Z">
        <w:r>
          <w:t xml:space="preserve">Recent advances in data collection have enabled many scientific fields to collect detailed data about </w:t>
        </w:r>
      </w:ins>
      <w:ins w:id="101" w:author="Art Goldberg" w:date="2020-07-29T20:30:00Z">
        <w:r w:rsidR="00AB79BD">
          <w:t xml:space="preserve">the </w:t>
        </w:r>
      </w:ins>
      <w:ins w:id="102" w:author="Art Goldberg" w:date="2020-07-29T20:29:00Z">
        <w:r>
          <w:t xml:space="preserve">components </w:t>
        </w:r>
      </w:ins>
      <w:ins w:id="103" w:author="Art Goldberg" w:date="2020-07-29T20:30:00Z">
        <w:r w:rsidR="00AB79BD">
          <w:t xml:space="preserve">of </w:t>
        </w:r>
        <w:r w:rsidR="00AB79BD" w:rsidRPr="00907F80">
          <w:t xml:space="preserve">complex systems </w:t>
        </w:r>
      </w:ins>
      <w:ins w:id="104" w:author="Art Goldberg" w:date="2020-07-29T20:28:00Z">
        <w:r>
          <w:t>and their interactions.</w:t>
        </w:r>
      </w:ins>
      <w:ins w:id="105" w:author="Art Goldberg" w:date="2020-07-29T20:41:00Z">
        <w:r w:rsidR="0020139F">
          <w:t xml:space="preserve"> </w:t>
        </w:r>
      </w:ins>
      <w:commentRangeStart w:id="106"/>
      <w:ins w:id="107" w:author="Art Goldberg" w:date="2020-07-29T19:57:00Z">
        <w:r w:rsidR="00412643">
          <w:t>For example, the revolution in sequencing macromolecules has dramatically increased the acquisition of biochemical data.</w:t>
        </w:r>
        <w:commentRangeEnd w:id="106"/>
        <w:r w:rsidR="00412643">
          <w:rPr>
            <w:rStyle w:val="CommentReference"/>
          </w:rPr>
          <w:commentReference w:id="106"/>
        </w:r>
      </w:ins>
      <w:ins w:id="108" w:author="Art Goldberg" w:date="2020-07-29T20:41:00Z">
        <w:r w:rsidR="0020139F">
          <w:t xml:space="preserve"> </w:t>
        </w:r>
      </w:ins>
      <w:ins w:id="109" w:author="Art Goldberg" w:date="2020-07-31T15:55:00Z">
        <w:r w:rsidR="00703261">
          <w:t xml:space="preserve">These data can parameterize discrete-event models of the systems. </w:t>
        </w:r>
      </w:ins>
      <w:ins w:id="110" w:author="Art Goldberg" w:date="2020-07-29T19:57:00Z">
        <w:r w:rsidR="00412643">
          <w:t xml:space="preserve">As a Python tool, DE-Sim can leverage Python's extensive suite of high-quality data science tools to easily </w:t>
        </w:r>
      </w:ins>
      <w:ins w:id="111" w:author="Art Goldberg" w:date="2020-07-31T15:54:00Z">
        <w:r w:rsidR="00703261">
          <w:t xml:space="preserve">manage </w:t>
        </w:r>
      </w:ins>
      <w:ins w:id="112" w:author="Art Goldberg" w:date="2020-07-31T15:55:00Z">
        <w:r w:rsidR="00703261">
          <w:t xml:space="preserve">and </w:t>
        </w:r>
      </w:ins>
      <w:ins w:id="113" w:author="Art Goldberg" w:date="2020-07-29T19:57:00Z">
        <w:r w:rsidR="00412643">
          <w:t xml:space="preserve">integrate large, heterogeneous, multidimensional data into dynamical models. For example, Python tools such as </w:t>
        </w:r>
      </w:ins>
      <w:ins w:id="114" w:author="Art Goldberg" w:date="2020-07-31T16:05:00Z">
        <w:r w:rsidR="00800B7B">
          <w:t>NumPy [@oliphant2006guide], pandas [@mckinney2010data], SciPy [@virtanen2020scipy], and SQLAlchemy [@bayer2020sqlalchemy]</w:t>
        </w:r>
      </w:ins>
      <w:ins w:id="115" w:author="Art Goldberg" w:date="2020-07-29T19:57:00Z">
        <w:r w:rsidR="00412643">
          <w:t xml:space="preserve"> can be used by DE-Sim models to store and integrate model inputs, simplify analyses during simulation, and organize and save predictions for downstream analysis.</w:t>
        </w:r>
      </w:ins>
    </w:p>
    <w:commentRangeEnd w:id="52"/>
    <w:p w14:paraId="7519851E" w14:textId="77777777" w:rsidR="00412643" w:rsidRDefault="005F4F93" w:rsidP="00185305">
      <w:pPr>
        <w:rPr>
          <w:ins w:id="116" w:author="Art Goldberg" w:date="2020-07-29T19:57:00Z"/>
        </w:rPr>
      </w:pPr>
      <w:ins w:id="117" w:author="Art Goldberg" w:date="2020-07-30T17:17:00Z">
        <w:r>
          <w:rPr>
            <w:rStyle w:val="CommentReference"/>
          </w:rPr>
          <w:commentReference w:id="52"/>
        </w:r>
      </w:ins>
    </w:p>
    <w:p w14:paraId="34345159" w14:textId="0EC4AEC8" w:rsidR="00D462C5" w:rsidDel="00607038" w:rsidRDefault="00D47E26" w:rsidP="00D462C5">
      <w:pPr>
        <w:rPr>
          <w:ins w:id="118" w:author="Art Goldberg" w:date="2020-07-28T21:31:00Z"/>
          <w:del w:id="119" w:author="Art Goldberg" w:date="2020-07-28T12:59:00Z"/>
        </w:rPr>
      </w:pPr>
      <w:ins w:id="120" w:author="Art Goldberg" w:date="2020-07-31T15:57:00Z">
        <w:r>
          <w:t xml:space="preserve">DE-Sim is designed for scientists, engineers and their computational colleagues who want to build and use quantitative, dynamical models of complex, discrete-time systems. DE-Sim's features address the needs </w:t>
        </w:r>
      </w:ins>
      <w:ins w:id="121" w:author="Art Goldberg" w:date="2020-07-31T15:58:00Z">
        <w:r>
          <w:t xml:space="preserve">of </w:t>
        </w:r>
      </w:ins>
      <w:ins w:id="122" w:author="Art Goldberg" w:date="2020-07-31T15:57:00Z">
        <w:r>
          <w:t xml:space="preserve">this audience: it uses Python, one of the most popular languages; it is open-source software; it is easy to learn because it provides extensive tutorials, examples, and documentation; and it is thoroughly tested and reliable. </w:t>
        </w:r>
      </w:ins>
      <w:ins w:id="123" w:author="Art Goldberg" w:date="2020-07-29T16:31:00Z">
        <w:r w:rsidR="00F25EE6">
          <w:t xml:space="preserve">We are </w:t>
        </w:r>
      </w:ins>
      <w:ins w:id="124" w:author="Art Goldberg" w:date="2020-07-29T16:35:00Z">
        <w:r w:rsidR="00E9063F" w:rsidRPr="00D462C5">
          <w:t xml:space="preserve">already </w:t>
        </w:r>
      </w:ins>
      <w:ins w:id="125" w:author="Art Goldberg" w:date="2020-07-29T16:31:00Z">
        <w:r w:rsidR="00F25EE6">
          <w:t xml:space="preserve">using </w:t>
        </w:r>
      </w:ins>
      <w:ins w:id="126" w:author="Art Goldberg" w:date="2020-07-28T21:31:00Z">
        <w:del w:id="127" w:author="Art Goldberg" w:date="2020-07-28T12:59:00Z">
          <w:r w:rsidR="00D462C5" w:rsidDel="00607038">
            <w:delText>DE-Sim is already being used to develop a hybrid simulation tool for whole-cell models that predict phenotype from genotype by capturing all of the biochemical activity in a cell.</w:delText>
          </w:r>
        </w:del>
      </w:ins>
    </w:p>
    <w:p w14:paraId="74A5A959" w14:textId="7C1CF51A" w:rsidR="00D462C5" w:rsidRDefault="00D462C5" w:rsidP="00185305">
      <w:pPr>
        <w:rPr>
          <w:ins w:id="128" w:author="Art Goldberg" w:date="2020-07-29T20:43:00Z"/>
        </w:rPr>
      </w:pPr>
      <w:ins w:id="129" w:author="Art Goldberg" w:date="2020-07-28T21:31:00Z">
        <w:r w:rsidRPr="00D462C5">
          <w:t xml:space="preserve">DE-Sim to develop a </w:t>
        </w:r>
      </w:ins>
      <w:ins w:id="130" w:author="Art Goldberg" w:date="2020-07-28T21:47:00Z">
        <w:r w:rsidR="00521C8E">
          <w:t>multi-algorithmic</w:t>
        </w:r>
      </w:ins>
      <w:ins w:id="131" w:author="Art Goldberg" w:date="2020-07-28T21:31:00Z">
        <w:r w:rsidR="00CE07F3">
          <w:t xml:space="preserve"> simulat</w:t>
        </w:r>
      </w:ins>
      <w:ins w:id="132" w:author="Art Goldberg" w:date="2020-07-29T17:16:00Z">
        <w:r w:rsidR="00CE07F3">
          <w:t xml:space="preserve">or </w:t>
        </w:r>
      </w:ins>
      <w:ins w:id="133" w:author="Art Goldberg" w:date="2020-07-29T16:36:00Z">
        <w:r w:rsidR="00185305">
          <w:t xml:space="preserve">that integrates </w:t>
        </w:r>
      </w:ins>
      <w:ins w:id="134" w:author="Art Goldberg" w:date="2020-07-29T16:42:00Z">
        <w:r w:rsidR="00214808">
          <w:t xml:space="preserve">comprehensive </w:t>
        </w:r>
      </w:ins>
      <w:ins w:id="135" w:author="Art Goldberg" w:date="2020-07-29T16:36:00Z">
        <w:r w:rsidR="00185305">
          <w:t xml:space="preserve">models of biological cells which </w:t>
        </w:r>
      </w:ins>
      <w:ins w:id="136" w:author="Art Goldberg" w:date="2020-07-28T21:31:00Z">
        <w:r w:rsidRPr="00D462C5">
          <w:t>predict phenotype from genotype by capturing all of the biochemical activity in a cell.</w:t>
        </w:r>
      </w:ins>
    </w:p>
    <w:p w14:paraId="7F531E45" w14:textId="77777777" w:rsidR="0020139F" w:rsidRDefault="0020139F" w:rsidP="002327E2">
      <w:pPr>
        <w:rPr>
          <w:ins w:id="137" w:author="Art Goldberg" w:date="2020-07-28T13:17:00Z"/>
        </w:rPr>
      </w:pPr>
    </w:p>
    <w:p w14:paraId="016EAB40" w14:textId="313D269F" w:rsidR="002327E2" w:rsidRDefault="002327E2" w:rsidP="002327E2">
      <w:pPr>
        <w:rPr>
          <w:ins w:id="138" w:author="Art Goldberg" w:date="2020-07-28T13:18:00Z"/>
        </w:rPr>
      </w:pPr>
      <w:commentRangeStart w:id="139"/>
      <w:ins w:id="140" w:author="Art Goldberg" w:date="2020-07-28T13:18:00Z">
        <w:r>
          <w:t># Comparison of DE-Sim with existing discrete-event simulation tools</w:t>
        </w:r>
      </w:ins>
      <w:commentRangeEnd w:id="139"/>
      <w:ins w:id="141" w:author="Art Goldberg" w:date="2020-07-30T17:55:00Z">
        <w:r w:rsidR="00C61D86">
          <w:rPr>
            <w:rStyle w:val="CommentReference"/>
          </w:rPr>
          <w:commentReference w:id="139"/>
        </w:r>
      </w:ins>
    </w:p>
    <w:p w14:paraId="0DAC677B" w14:textId="77777777" w:rsidR="002327E2" w:rsidRDefault="002327E2" w:rsidP="002327E2">
      <w:pPr>
        <w:rPr>
          <w:ins w:id="142" w:author="Art Goldberg" w:date="2020-07-28T13:18:00Z"/>
        </w:rPr>
      </w:pPr>
    </w:p>
    <w:p w14:paraId="2A0A9A20" w14:textId="77777777" w:rsidR="002327E2" w:rsidRDefault="002327E2" w:rsidP="002327E2">
      <w:pPr>
        <w:rPr>
          <w:ins w:id="143" w:author="Art Goldberg" w:date="2020-07-28T13:18:00Z"/>
        </w:rPr>
      </w:pPr>
      <w:ins w:id="144" w:author="Art Goldberg" w:date="2020-07-28T13:18:00Z">
        <w:r>
          <w:t>Multiple DES tools already exist.</w:t>
        </w:r>
      </w:ins>
    </w:p>
    <w:p w14:paraId="1561484B" w14:textId="6C24396F" w:rsidR="00885EBE" w:rsidRPr="00885EBE" w:rsidRDefault="00885EBE" w:rsidP="00885EBE">
      <w:pPr>
        <w:rPr>
          <w:ins w:id="145" w:author="Art Goldberg" w:date="2020-07-30T17:15:00Z"/>
        </w:rPr>
      </w:pPr>
      <w:ins w:id="146" w:author="Art Goldberg" w:date="2020-07-30T17:15:00Z">
        <w:r w:rsidRPr="00885EBE">
          <w:t>\autoref{fig:comparison} lists the most important simulation tools, selected by determining the tools most frequently cited at the simulation community's largest annual conference, the Winter Simulation Conference.</w:t>
        </w:r>
      </w:ins>
    </w:p>
    <w:p w14:paraId="483A724C" w14:textId="3427CDC6" w:rsidR="002327E2" w:rsidRDefault="00744380" w:rsidP="002327E2">
      <w:pPr>
        <w:rPr>
          <w:ins w:id="147" w:author="Art Goldberg" w:date="2020-07-28T13:18:00Z"/>
        </w:rPr>
      </w:pPr>
      <w:ins w:id="148" w:author="Art Goldberg" w:date="2020-07-30T18:11:00Z">
        <w:r>
          <w:t>T</w:t>
        </w:r>
      </w:ins>
      <w:ins w:id="149" w:author="Art Goldberg" w:date="2020-07-28T13:18:00Z">
        <w:r w:rsidR="002327E2">
          <w:t xml:space="preserve">hese tools </w:t>
        </w:r>
      </w:ins>
      <w:ins w:id="150" w:author="Art Goldberg" w:date="2020-07-30T18:11:00Z">
        <w:r>
          <w:t xml:space="preserve">all </w:t>
        </w:r>
      </w:ins>
      <w:ins w:id="151" w:author="Art Goldberg" w:date="2020-07-28T13:18:00Z">
        <w:r w:rsidR="002327E2">
          <w:t>provide a programming environment for developing DES models, a simulator for integrating models, and method</w:t>
        </w:r>
      </w:ins>
      <w:ins w:id="152" w:author="Art Goldberg" w:date="2020-07-30T18:11:00Z">
        <w:r w:rsidR="00A71481">
          <w:t>s</w:t>
        </w:r>
      </w:ins>
      <w:ins w:id="153" w:author="Art Goldberg" w:date="2020-07-28T13:18:00Z">
        <w:r w:rsidR="002327E2">
          <w:t xml:space="preserve"> for reviewing simulation predictions.</w:t>
        </w:r>
      </w:ins>
    </w:p>
    <w:p w14:paraId="053FB6BD" w14:textId="77777777" w:rsidR="002327E2" w:rsidRDefault="002327E2" w:rsidP="002327E2">
      <w:pPr>
        <w:rPr>
          <w:ins w:id="154" w:author="Art Goldberg" w:date="2020-07-28T13:18:00Z"/>
        </w:rPr>
      </w:pPr>
    </w:p>
    <w:p w14:paraId="78521E10" w14:textId="191D8C26" w:rsidR="002327E2" w:rsidRDefault="00C33D84" w:rsidP="00C33D84">
      <w:pPr>
        <w:rPr>
          <w:ins w:id="155" w:author="Art Goldberg" w:date="2020-07-28T13:18:00Z"/>
        </w:rPr>
      </w:pPr>
      <w:ins w:id="156" w:author="Art Goldberg" w:date="2020-07-30T17:58:00Z">
        <w:r>
          <w:t xml:space="preserve">All of the simulation tools in </w:t>
        </w:r>
        <w:r w:rsidRPr="00885EBE">
          <w:t>\autoref{fig:comparison}</w:t>
        </w:r>
        <w:r>
          <w:t xml:space="preserve"> </w:t>
        </w:r>
      </w:ins>
      <w:ins w:id="157" w:author="Art Goldberg" w:date="2020-07-28T13:18:00Z">
        <w:r w:rsidR="002327E2">
          <w:t>accept models written in code.</w:t>
        </w:r>
      </w:ins>
    </w:p>
    <w:p w14:paraId="01584EDE" w14:textId="77777777" w:rsidR="002327E2" w:rsidRDefault="002327E2" w:rsidP="002327E2">
      <w:pPr>
        <w:rPr>
          <w:ins w:id="158" w:author="Art Goldberg" w:date="2020-07-28T13:18:00Z"/>
        </w:rPr>
      </w:pPr>
      <w:ins w:id="159" w:author="Art Goldberg" w:date="2020-07-28T13:18:00Z">
        <w:r>
          <w:t>In addition, two tools provide a graphical interface for describing models, SIMUL8 [@concannon2003dynamic] and SimEvents [@clune2006discrete].</w:t>
        </w:r>
      </w:ins>
    </w:p>
    <w:p w14:paraId="33D64249" w14:textId="77777777" w:rsidR="002327E2" w:rsidRDefault="002327E2" w:rsidP="002327E2">
      <w:pPr>
        <w:rPr>
          <w:ins w:id="160" w:author="Art Goldberg" w:date="2020-07-28T13:18:00Z"/>
        </w:rPr>
      </w:pPr>
      <w:ins w:id="161" w:author="Art Goldberg" w:date="2020-07-28T13:18:00Z">
        <w:r>
          <w:t>The commercial simulation tools all use proprietary modeling languages.</w:t>
        </w:r>
      </w:ins>
    </w:p>
    <w:p w14:paraId="3DB9C7BB" w14:textId="77777777" w:rsidR="002327E2" w:rsidRDefault="002327E2" w:rsidP="002327E2">
      <w:pPr>
        <w:rPr>
          <w:ins w:id="162" w:author="Art Goldberg" w:date="2020-07-28T13:18:00Z"/>
        </w:rPr>
      </w:pPr>
      <w:ins w:id="163" w:author="Art Goldberg" w:date="2020-07-28T13:18:00Z">
        <w:r>
          <w:t>DE-Sim and three other tools, SystemC [@mueller2001simulation], SIMSCRIPT III [@rice2005simscript] and SimEvents support object-oriented descriptions of models [@zeigler1987hierarchical].</w:t>
        </w:r>
      </w:ins>
    </w:p>
    <w:p w14:paraId="1B3034C7" w14:textId="464046D9" w:rsidR="002327E2" w:rsidRDefault="002327E2" w:rsidP="002327E2">
      <w:pPr>
        <w:rPr>
          <w:ins w:id="164" w:author="Art Goldberg" w:date="2020-07-28T13:18:00Z"/>
        </w:rPr>
      </w:pPr>
      <w:ins w:id="165" w:author="Art Goldberg" w:date="2020-07-28T13:18:00Z">
        <w:r>
          <w:t xml:space="preserve">SimEvents obtains its OO modeling </w:t>
        </w:r>
      </w:ins>
      <w:ins w:id="166" w:author="Art Goldberg" w:date="2020-07-30T23:05:00Z">
        <w:r w:rsidR="008F5933">
          <w:t xml:space="preserve">functionality </w:t>
        </w:r>
      </w:ins>
      <w:ins w:id="167" w:author="Art Goldberg" w:date="2020-07-28T13:18:00Z">
        <w:r>
          <w:t>from the OO features of MATLAB.</w:t>
        </w:r>
      </w:ins>
    </w:p>
    <w:p w14:paraId="23657E60" w14:textId="77777777" w:rsidR="002327E2" w:rsidRDefault="002327E2" w:rsidP="002327E2">
      <w:pPr>
        <w:rPr>
          <w:ins w:id="168" w:author="Art Goldberg" w:date="2020-07-28T13:18:00Z"/>
        </w:rPr>
      </w:pPr>
    </w:p>
    <w:p w14:paraId="07ADF8AD" w14:textId="77777777" w:rsidR="002327E2" w:rsidRDefault="002327E2" w:rsidP="002327E2">
      <w:pPr>
        <w:rPr>
          <w:ins w:id="169" w:author="Art Goldberg" w:date="2020-07-28T13:18:00Z"/>
        </w:rPr>
      </w:pPr>
      <w:ins w:id="170" w:author="Art Goldberg" w:date="2020-07-28T13:18:00Z">
        <w:r>
          <w:t>![**Comparison of DE-Sim with important existing DES tools.**</w:t>
        </w:r>
      </w:ins>
    </w:p>
    <w:p w14:paraId="3829C97C" w14:textId="77777777" w:rsidR="002327E2" w:rsidRDefault="002327E2" w:rsidP="002327E2">
      <w:pPr>
        <w:rPr>
          <w:ins w:id="171" w:author="Art Goldberg" w:date="2020-07-28T13:18:00Z"/>
        </w:rPr>
      </w:pPr>
      <w:ins w:id="172" w:author="Art Goldberg" w:date="2020-07-28T13:18:00Z">
        <w:r>
          <w:t>DE-Sim is the only open-source, object-oriented, discrete-event simulation tool based on Python.</w:t>
        </w:r>
      </w:ins>
    </w:p>
    <w:p w14:paraId="36235C36" w14:textId="2ECF4A53" w:rsidR="002327E2" w:rsidRDefault="002327E2" w:rsidP="002327E2">
      <w:pPr>
        <w:rPr>
          <w:ins w:id="173" w:author="Art Goldberg" w:date="2020-07-28T13:18:00Z"/>
        </w:rPr>
      </w:pPr>
      <w:ins w:id="174" w:author="Art Goldberg" w:date="2020-07-28T13:18:00Z">
        <w:r>
          <w:t xml:space="preserve">DE-Sim's combination of features makes it uniquely suitable for </w:t>
        </w:r>
      </w:ins>
      <w:ins w:id="175" w:author="Art Goldberg" w:date="2020-07-31T16:03:00Z">
        <w:r w:rsidR="00041AFF">
          <w:t>creating</w:t>
        </w:r>
      </w:ins>
      <w:ins w:id="176" w:author="Art Goldberg" w:date="2020-07-30T18:19:00Z">
        <w:r w:rsidR="00E33755">
          <w:t xml:space="preserve"> discrete-event models to study </w:t>
        </w:r>
      </w:ins>
      <w:ins w:id="177" w:author="Art Goldberg" w:date="2020-07-28T13:18:00Z">
        <w:r>
          <w:t xml:space="preserve">complex systems because it combines the power and convenience of OO modeling with the ability to leverage Python's extensive library of data science tools, such as </w:t>
        </w:r>
      </w:ins>
      <w:ins w:id="178" w:author="Art Goldberg" w:date="2020-07-31T16:05:00Z">
        <w:r w:rsidR="00800B7B">
          <w:t>NumPy, SciPy, pandas and SQLAlchemy</w:t>
        </w:r>
      </w:ins>
      <w:ins w:id="179" w:author="Art Goldberg" w:date="2020-07-28T13:18:00Z">
        <w:r>
          <w:t xml:space="preserve"> to build complex models from large datasets.</w:t>
        </w:r>
      </w:ins>
    </w:p>
    <w:p w14:paraId="05954602" w14:textId="77777777" w:rsidR="002327E2" w:rsidRDefault="002327E2" w:rsidP="002327E2">
      <w:pPr>
        <w:rPr>
          <w:ins w:id="180" w:author="Art Goldberg" w:date="2020-07-28T13:18:00Z"/>
        </w:rPr>
      </w:pPr>
      <w:ins w:id="181" w:author="Art Goldberg" w:date="2020-07-28T13:18:00Z">
        <w:r>
          <w:t>\label{fig:comparison}](comparison.pdf)</w:t>
        </w:r>
      </w:ins>
    </w:p>
    <w:p w14:paraId="4AAB6BA8" w14:textId="77777777" w:rsidR="002327E2" w:rsidRDefault="002327E2" w:rsidP="002327E2">
      <w:pPr>
        <w:rPr>
          <w:ins w:id="182" w:author="Art Goldberg" w:date="2020-07-28T13:18:00Z"/>
        </w:rPr>
      </w:pPr>
    </w:p>
    <w:p w14:paraId="2D4DD6F6" w14:textId="0F8C88CB" w:rsidR="002327E2" w:rsidRDefault="002327E2" w:rsidP="002327E2">
      <w:pPr>
        <w:rPr>
          <w:ins w:id="183" w:author="Art Goldberg" w:date="2020-07-28T13:18:00Z"/>
        </w:rPr>
      </w:pPr>
      <w:ins w:id="184" w:author="Art Goldberg" w:date="2020-07-28T13:18:00Z">
        <w:r>
          <w:t>In contrast with SimPy</w:t>
        </w:r>
      </w:ins>
      <w:ins w:id="185" w:author="Art Goldberg" w:date="2020-07-31T16:26:00Z">
        <w:r w:rsidR="00B95DA3">
          <w:t xml:space="preserve"> [@</w:t>
        </w:r>
        <w:r w:rsidR="00B95DA3" w:rsidRPr="00B95DA3">
          <w:t>matloff2008introduction</w:t>
        </w:r>
        <w:r w:rsidR="00B95DA3">
          <w:t>]</w:t>
        </w:r>
      </w:ins>
      <w:ins w:id="186" w:author="Art Goldberg" w:date="2020-07-28T13:18:00Z">
        <w:r>
          <w:t xml:space="preserve">, DE-Sim models </w:t>
        </w:r>
      </w:ins>
      <w:ins w:id="187" w:author="Art Goldberg" w:date="2020-07-30T19:06:00Z">
        <w:r w:rsidR="008E578D">
          <w:t xml:space="preserve">are </w:t>
        </w:r>
      </w:ins>
      <w:ins w:id="188" w:author="Art Goldberg" w:date="2020-07-28T13:18:00Z">
        <w:r>
          <w:t xml:space="preserve">defined using </w:t>
        </w:r>
      </w:ins>
      <w:ins w:id="189" w:author="Art Goldberg" w:date="2020-07-30T19:05:00Z">
        <w:r w:rsidR="00422638">
          <w:t>object-oriented p</w:t>
        </w:r>
      </w:ins>
      <w:ins w:id="190" w:author="Art Goldberg" w:date="2020-07-30T19:06:00Z">
        <w:r w:rsidR="00422638">
          <w:t>rograms</w:t>
        </w:r>
      </w:ins>
      <w:ins w:id="191" w:author="Art Goldberg" w:date="2020-07-28T13:18:00Z">
        <w:r>
          <w:t xml:space="preserve">, whereas SimPy models must be defined </w:t>
        </w:r>
      </w:ins>
      <w:ins w:id="192" w:author="Art Goldberg" w:date="2020-07-30T19:06:00Z">
        <w:r w:rsidR="008E578D">
          <w:t xml:space="preserve">with functions </w:t>
        </w:r>
      </w:ins>
      <w:ins w:id="193" w:author="Art Goldberg" w:date="2020-07-28T13:18:00Z">
        <w:r>
          <w:t>at a lower-level.</w:t>
        </w:r>
      </w:ins>
    </w:p>
    <w:p w14:paraId="2D121E2D" w14:textId="77777777" w:rsidR="009B5CCA" w:rsidRDefault="002327E2" w:rsidP="002327E2">
      <w:pPr>
        <w:rPr>
          <w:ins w:id="194" w:author="Art Goldberg" w:date="2020-07-30T18:22:00Z"/>
        </w:rPr>
      </w:pPr>
      <w:ins w:id="195" w:author="Art Goldberg" w:date="2020-07-28T13:18:00Z">
        <w:r>
          <w:t>In addition, DE-Sim supports a uniform approach for scheduling events</w:t>
        </w:r>
      </w:ins>
      <w:ins w:id="196" w:author="Art Goldberg" w:date="2020-07-30T18:22:00Z">
        <w:r w:rsidR="009B5CCA">
          <w:t>, whereas SimPy models that contain multiple processes must use two approaches to schedule events.</w:t>
        </w:r>
      </w:ins>
    </w:p>
    <w:p w14:paraId="125FB9D3" w14:textId="321D7D12" w:rsidR="009B5CCA" w:rsidRDefault="009B5CCA" w:rsidP="002327E2">
      <w:pPr>
        <w:rPr>
          <w:ins w:id="197" w:author="Art Goldberg" w:date="2020-07-30T18:23:00Z"/>
        </w:rPr>
      </w:pPr>
      <w:ins w:id="198" w:author="Art Goldberg" w:date="2020-07-30T18:22:00Z">
        <w:r>
          <w:t xml:space="preserve">DE-Sim </w:t>
        </w:r>
      </w:ins>
      <w:ins w:id="199" w:author="Art Goldberg" w:date="2020-07-28T13:18:00Z">
        <w:r w:rsidR="002327E2">
          <w:t>object</w:t>
        </w:r>
      </w:ins>
      <w:ins w:id="200" w:author="Art Goldberg" w:date="2020-07-30T18:22:00Z">
        <w:r>
          <w:t>s always</w:t>
        </w:r>
      </w:ins>
      <w:ins w:id="201" w:author="Art Goldberg" w:date="2020-07-28T13:18:00Z">
        <w:r>
          <w:t xml:space="preserve"> </w:t>
        </w:r>
      </w:ins>
      <w:ins w:id="202" w:author="Art Goldberg" w:date="2020-07-30T19:07:00Z">
        <w:r w:rsidR="008E578D">
          <w:t xml:space="preserve">schedule an </w:t>
        </w:r>
      </w:ins>
      <w:ins w:id="203" w:author="Art Goldberg" w:date="2020-07-28T13:18:00Z">
        <w:r w:rsidR="002327E2">
          <w:t xml:space="preserve">event </w:t>
        </w:r>
      </w:ins>
      <w:ins w:id="204" w:author="Art Goldberg" w:date="2020-07-30T18:22:00Z">
        <w:r>
          <w:t xml:space="preserve">by </w:t>
        </w:r>
      </w:ins>
      <w:ins w:id="205" w:author="Art Goldberg" w:date="2020-07-28T13:18:00Z">
        <w:r>
          <w:t>send</w:t>
        </w:r>
      </w:ins>
      <w:ins w:id="206" w:author="Art Goldberg" w:date="2020-07-30T18:22:00Z">
        <w:r>
          <w:t>ing</w:t>
        </w:r>
      </w:ins>
      <w:ins w:id="207" w:author="Art Goldberg" w:date="2020-07-28T13:18:00Z">
        <w:r w:rsidR="002327E2">
          <w:t xml:space="preserve"> an event message to the object that will execute the event</w:t>
        </w:r>
      </w:ins>
      <w:ins w:id="208" w:author="Art Goldberg" w:date="2020-07-30T18:23:00Z">
        <w:r>
          <w:t>.</w:t>
        </w:r>
      </w:ins>
    </w:p>
    <w:p w14:paraId="0E585BBA" w14:textId="14F7B7EA" w:rsidR="002327E2" w:rsidRDefault="009B5CCA" w:rsidP="002327E2">
      <w:pPr>
        <w:rPr>
          <w:ins w:id="209" w:author="Art Goldberg" w:date="2020-07-28T13:18:00Z"/>
        </w:rPr>
      </w:pPr>
      <w:ins w:id="210" w:author="Art Goldberg" w:date="2020-07-30T18:23:00Z">
        <w:r>
          <w:t xml:space="preserve">However, </w:t>
        </w:r>
      </w:ins>
      <w:ins w:id="211" w:author="Art Goldberg" w:date="2020-07-28T13:18:00Z">
        <w:r w:rsidR="002327E2">
          <w:t>SimPy processes schedule events for themselves by using a timeout call and Python's `yield` function, but schedule events for other processes by raising an interrupt exception.</w:t>
        </w:r>
      </w:ins>
    </w:p>
    <w:p w14:paraId="6EC3989A" w14:textId="77777777" w:rsidR="002327E2" w:rsidRDefault="002327E2" w:rsidP="002327E2">
      <w:pPr>
        <w:rPr>
          <w:ins w:id="212" w:author="Art Goldberg" w:date="2020-07-28T13:18:00Z"/>
        </w:rPr>
      </w:pPr>
    </w:p>
    <w:p w14:paraId="4C83D5D7" w14:textId="28C828FF" w:rsidR="00AF0B7B" w:rsidRDefault="00AF0B7B" w:rsidP="00AF0B7B">
      <w:pPr>
        <w:rPr>
          <w:ins w:id="213" w:author="Art Goldberg" w:date="2020-07-30T19:08:00Z"/>
        </w:rPr>
      </w:pPr>
      <w:ins w:id="214" w:author="Art Goldberg" w:date="2020-07-30T19:08:00Z">
        <w:r>
          <w:t xml:space="preserve">DE-Sim </w:t>
        </w:r>
      </w:ins>
      <w:ins w:id="215" w:author="Art Goldberg" w:date="2020-07-31T16:08:00Z">
        <w:r w:rsidR="00FE3AE9">
          <w:t xml:space="preserve">is </w:t>
        </w:r>
      </w:ins>
      <w:ins w:id="216" w:author="Art Goldberg" w:date="2020-07-30T19:08:00Z">
        <w:r>
          <w:t>more accessible to scientific researchers than SystemC, be</w:t>
        </w:r>
      </w:ins>
      <w:ins w:id="217" w:author="Art Goldberg" w:date="2020-07-30T19:09:00Z">
        <w:r>
          <w:t xml:space="preserve">cause </w:t>
        </w:r>
      </w:ins>
      <w:ins w:id="218" w:author="Art Goldberg" w:date="2020-07-30T19:08:00Z">
        <w:r>
          <w:t>DE-Sim builds upon Python whereas SystemC uses C++, a lower-level language.</w:t>
        </w:r>
      </w:ins>
    </w:p>
    <w:p w14:paraId="185D8613" w14:textId="05A8D766" w:rsidR="002327E2" w:rsidRDefault="002327E2" w:rsidP="009B5CCA">
      <w:pPr>
        <w:rPr>
          <w:ins w:id="219" w:author="Art Goldberg" w:date="2020-07-28T13:18:00Z"/>
        </w:rPr>
      </w:pPr>
      <w:ins w:id="220" w:author="Art Goldberg" w:date="2020-07-28T13:18:00Z">
        <w:r>
          <w:t xml:space="preserve">In addition, </w:t>
        </w:r>
      </w:ins>
      <w:ins w:id="221" w:author="Art Goldberg" w:date="2020-07-30T18:24:00Z">
        <w:r w:rsidR="009B5CCA">
          <w:t>beca</w:t>
        </w:r>
      </w:ins>
      <w:ins w:id="222" w:author="Art Goldberg" w:date="2020-07-30T18:25:00Z">
        <w:r w:rsidR="009B5CCA">
          <w:t xml:space="preserve">use </w:t>
        </w:r>
      </w:ins>
      <w:ins w:id="223" w:author="Art Goldberg" w:date="2020-07-28T13:18:00Z">
        <w:r>
          <w:t xml:space="preserve">SystemC </w:t>
        </w:r>
      </w:ins>
      <w:ins w:id="224" w:author="Art Goldberg" w:date="2020-07-30T18:24:00Z">
        <w:r w:rsidR="009B5CCA">
          <w:t xml:space="preserve">is designed for </w:t>
        </w:r>
      </w:ins>
      <w:ins w:id="225" w:author="Art Goldberg" w:date="2020-07-28T13:18:00Z">
        <w:r>
          <w:t>mo</w:t>
        </w:r>
        <w:r w:rsidR="009B5CCA">
          <w:t>del</w:t>
        </w:r>
      </w:ins>
      <w:ins w:id="226" w:author="Art Goldberg" w:date="2020-07-30T18:24:00Z">
        <w:r w:rsidR="009B5CCA">
          <w:t xml:space="preserve">ing </w:t>
        </w:r>
      </w:ins>
      <w:ins w:id="227" w:author="Art Goldberg" w:date="2020-07-28T13:18:00Z">
        <w:r>
          <w:t>digital electronics, its concepts do not map well onto the systems that scientific researchers study.</w:t>
        </w:r>
      </w:ins>
    </w:p>
    <w:p w14:paraId="56ED4C49" w14:textId="0DA3E498" w:rsidR="002327E2" w:rsidRDefault="00244F8C" w:rsidP="00244F8C">
      <w:pPr>
        <w:rPr>
          <w:ins w:id="228" w:author="Art Goldberg" w:date="2020-07-28T13:18:00Z"/>
        </w:rPr>
      </w:pPr>
      <w:ins w:id="229" w:author="Art Goldberg" w:date="2020-07-31T16:10:00Z">
        <w:r>
          <w:t xml:space="preserve">The last three </w:t>
        </w:r>
      </w:ins>
      <w:ins w:id="230" w:author="Art Goldberg" w:date="2020-07-28T13:18:00Z">
        <w:r w:rsidR="002327E2">
          <w:t xml:space="preserve">DES tools </w:t>
        </w:r>
      </w:ins>
      <w:ins w:id="231" w:author="Art Goldberg" w:date="2020-07-31T16:10:00Z">
        <w:r>
          <w:t xml:space="preserve">in </w:t>
        </w:r>
        <w:r w:rsidRPr="00885EBE">
          <w:t>\autoref{fig:comparison}</w:t>
        </w:r>
        <w:r>
          <w:t xml:space="preserve"> </w:t>
        </w:r>
      </w:ins>
      <w:ins w:id="232" w:author="Art Goldberg" w:date="2020-07-28T13:18:00Z">
        <w:r w:rsidR="002327E2">
          <w:t>are commercial software.</w:t>
        </w:r>
      </w:ins>
    </w:p>
    <w:p w14:paraId="68946E00" w14:textId="6BABE343" w:rsidR="002327E2" w:rsidRDefault="002327E2" w:rsidP="007673FD">
      <w:pPr>
        <w:rPr>
          <w:ins w:id="233" w:author="Art Goldberg" w:date="2020-07-28T13:18:00Z"/>
        </w:rPr>
      </w:pPr>
      <w:ins w:id="234" w:author="Art Goldberg" w:date="2020-07-28T13:18:00Z">
        <w:r>
          <w:t xml:space="preserve">Two of them, SIMUL8 and SimEvents, specialize in modeling domains that </w:t>
        </w:r>
      </w:ins>
      <w:ins w:id="235" w:author="Art Goldberg" w:date="2020-07-31T16:13:00Z">
        <w:r w:rsidR="007673FD">
          <w:t xml:space="preserve">do not contain </w:t>
        </w:r>
      </w:ins>
      <w:ins w:id="236" w:author="Art Goldberg" w:date="2020-07-28T13:18:00Z">
        <w:r>
          <w:t>scientific problems.</w:t>
        </w:r>
      </w:ins>
    </w:p>
    <w:p w14:paraId="214CDBE8" w14:textId="77777777" w:rsidR="002327E2" w:rsidRDefault="002327E2" w:rsidP="002327E2">
      <w:pPr>
        <w:rPr>
          <w:ins w:id="237" w:author="Art Goldberg" w:date="2020-07-28T13:18:00Z"/>
        </w:rPr>
      </w:pPr>
    </w:p>
    <w:p w14:paraId="46DE008C" w14:textId="77777777" w:rsidR="00AF0B7B" w:rsidRDefault="00AF0B7B" w:rsidP="00AF0B7B">
      <w:pPr>
        <w:rPr>
          <w:ins w:id="238" w:author="Art Goldberg" w:date="2020-07-31T16:14:00Z"/>
        </w:rPr>
      </w:pPr>
      <w:ins w:id="239" w:author="Art Goldberg" w:date="2020-07-30T19:10:00Z">
        <w:r>
          <w:t>An important benefit of OO DES models is that individual simulation runs can be sped up by parallel execution on multiple cores.</w:t>
        </w:r>
      </w:ins>
    </w:p>
    <w:p w14:paraId="33EC2EC4" w14:textId="15986FF4" w:rsidR="00495E4B" w:rsidRDefault="00532020" w:rsidP="00532020">
      <w:pPr>
        <w:rPr>
          <w:ins w:id="240" w:author="Art Goldberg" w:date="2020-07-31T16:15:00Z"/>
        </w:rPr>
      </w:pPr>
      <w:ins w:id="241" w:author="Art Goldberg" w:date="2020-07-31T16:14:00Z">
        <w:r>
          <w:t xml:space="preserve">Consider, for example, </w:t>
        </w:r>
      </w:ins>
      <w:ins w:id="242" w:author="Art Goldberg" w:date="2020-07-30T19:10:00Z">
        <w:r w:rsidR="00AF0B7B">
          <w:t xml:space="preserve">an OO DES model composed of objects </w:t>
        </w:r>
      </w:ins>
      <w:ins w:id="243" w:author="Art Goldberg" w:date="2020-07-31T16:14:00Z">
        <w:r>
          <w:t>that</w:t>
        </w:r>
      </w:ins>
      <w:ins w:id="244" w:author="Art Goldberg" w:date="2020-07-30T19:10:00Z">
        <w:r w:rsidR="00AF0B7B">
          <w:t xml:space="preserve"> </w:t>
        </w:r>
      </w:ins>
      <w:ins w:id="245" w:author="Art Goldberg" w:date="2020-07-31T16:16:00Z">
        <w:r w:rsidR="00495E4B">
          <w:t>interact with each other only via event messages and do not access shared memory.</w:t>
        </w:r>
      </w:ins>
    </w:p>
    <w:p w14:paraId="4DC7D2D3" w14:textId="78883965" w:rsidR="00AF0B7B" w:rsidRDefault="00495E4B" w:rsidP="00AF0B7B">
      <w:pPr>
        <w:rPr>
          <w:ins w:id="246" w:author="Art Goldberg" w:date="2020-07-30T19:10:00Z"/>
        </w:rPr>
      </w:pPr>
      <w:ins w:id="247" w:author="Art Goldberg" w:date="2020-07-31T16:16:00Z">
        <w:r>
          <w:t xml:space="preserve">This model’s </w:t>
        </w:r>
      </w:ins>
      <w:ins w:id="248" w:author="Art Goldberg" w:date="2020-07-30T19:11:00Z">
        <w:r w:rsidR="00AF0B7B">
          <w:t>objects</w:t>
        </w:r>
      </w:ins>
      <w:ins w:id="249" w:author="Art Goldberg" w:date="2020-07-30T19:10:00Z">
        <w:r w:rsidR="00AF0B7B">
          <w:t xml:space="preserve"> can be distributed across multiple cores and executed </w:t>
        </w:r>
      </w:ins>
      <w:ins w:id="250" w:author="Art Goldberg" w:date="2020-07-30T19:12:00Z">
        <w:r w:rsidR="00AF0B7B">
          <w:t xml:space="preserve">in parallel while being synchronized by </w:t>
        </w:r>
      </w:ins>
      <w:ins w:id="251" w:author="Art Goldberg" w:date="2020-07-30T19:10:00Z">
        <w:r w:rsidR="00AF0B7B">
          <w:t>a parallel DES simulator, such as Time Warp [@Jefferson1985, @carothers2000ross].</w:t>
        </w:r>
      </w:ins>
    </w:p>
    <w:p w14:paraId="7130F0A1" w14:textId="00549C90" w:rsidR="002327E2" w:rsidRDefault="002327E2" w:rsidP="002327E2">
      <w:pPr>
        <w:rPr>
          <w:ins w:id="252" w:author="Art Goldberg" w:date="2020-07-28T13:18:00Z"/>
        </w:rPr>
      </w:pPr>
      <w:ins w:id="253" w:author="Art Goldberg" w:date="2020-07-28T13:18:00Z">
        <w:r>
          <w:t>Parallel DES simulations can achieve substantial speedup, as Barnes et al. demonstrated by running the PHOLD</w:t>
        </w:r>
      </w:ins>
      <w:ins w:id="254" w:author="Art Goldberg" w:date="2020-07-31T16:17:00Z">
        <w:r w:rsidR="00FA4572">
          <w:t xml:space="preserve"> </w:t>
        </w:r>
      </w:ins>
      <w:ins w:id="255" w:author="Art Goldberg" w:date="2020-07-28T13:18:00Z">
        <w:r>
          <w:t>benchmark [@fujimoto1990performance] on nearly 2 million cores [@Barnes2013].</w:t>
        </w:r>
      </w:ins>
    </w:p>
    <w:p w14:paraId="4EBB8871" w14:textId="13B66756" w:rsidR="00A37E63" w:rsidDel="00607038" w:rsidRDefault="00A37E63" w:rsidP="00A37E63">
      <w:pPr>
        <w:rPr>
          <w:del w:id="256" w:author="Art Goldberg" w:date="2020-07-28T12:59:00Z"/>
        </w:rPr>
      </w:pPr>
      <w:del w:id="257" w:author="Art Goldberg" w:date="2020-07-28T12:59:00Z">
        <w:r w:rsidDel="00607038">
          <w:delText># Summary</w:delText>
        </w:r>
      </w:del>
    </w:p>
    <w:p w14:paraId="0B6E2EF2" w14:textId="57A71BB8" w:rsidR="00A37E63" w:rsidDel="00607038" w:rsidRDefault="00A37E63" w:rsidP="00A37E63">
      <w:pPr>
        <w:rPr>
          <w:del w:id="258" w:author="Art Goldberg" w:date="2020-07-28T12:59:00Z"/>
        </w:rPr>
      </w:pPr>
    </w:p>
    <w:p w14:paraId="1D0BAFDD" w14:textId="266A7DD1" w:rsidR="00A37E63" w:rsidDel="00607038" w:rsidRDefault="00A37E63" w:rsidP="00A37E63">
      <w:pPr>
        <w:rPr>
          <w:del w:id="259" w:author="Art Goldberg" w:date="2020-07-28T12:59:00Z"/>
        </w:rPr>
      </w:pPr>
      <w:bookmarkStart w:id="260" w:name="_GoBack"/>
      <w:del w:id="261" w:author="Art Goldberg" w:date="2020-07-28T12:59:00Z">
        <w:r w:rsidDel="00607038">
          <w:delText>Recent advances in data collection and storage have created unprecedented opportunities to gain insights into complex systems such as the biochemical networks that generate cellular behavior. Deciphering this data will likely require larger and more comprehensive models derived from a combination of first principles and large datasets. One of the most promising methods for building and simulating large, data-driven models is discrete-event simulation (DES). However, it is difficult to use large, heterogeneous datasets to build DES models because the existing DES tools are siloed from popular data science tools such as pandas. To make it easier to construct and simulate large, data-driven models, we developed DE-Sim ([https://github.com/KarrLab/de_sim](https://github.com/KarrLab/de_sim)), an open-source, Python-based object-oriented DES tool. Because DE-Sim is implemented in Python, DE-Sim makes it easy to use high-level data science tools such as pandas and SQLAlchemy to build complex models and analyze the results of their simulations. We anticipate the DE-Sim will enable a new generation of models that capture systems with unprecedented breadth and depth. DE-Sim is already being used to develop a hybrid simulation tool for whole-cell models that predict phenotype from genotype by capturing all of the biochemical activity in a cell.</w:delText>
        </w:r>
        <w:bookmarkEnd w:id="260"/>
      </w:del>
    </w:p>
    <w:p w14:paraId="646682BB" w14:textId="5E6994FD" w:rsidR="00A37E63" w:rsidDel="00607038" w:rsidRDefault="00A37E63" w:rsidP="00A37E63">
      <w:pPr>
        <w:rPr>
          <w:del w:id="262" w:author="Art Goldberg" w:date="2020-07-28T12:59:00Z"/>
        </w:rPr>
      </w:pPr>
    </w:p>
    <w:p w14:paraId="4BB22AC8" w14:textId="1385947D" w:rsidR="00A37E63" w:rsidDel="00607038" w:rsidRDefault="00A37E63" w:rsidP="00A37E63">
      <w:pPr>
        <w:rPr>
          <w:del w:id="263" w:author="Art Goldberg" w:date="2020-07-28T12:59:00Z"/>
        </w:rPr>
      </w:pPr>
      <w:del w:id="264" w:author="Art Goldberg" w:date="2020-07-28T12:59:00Z">
        <w:r w:rsidDel="00607038">
          <w:delText># Introduction: Need for tools for building and simulating complex, data-driven models</w:delText>
        </w:r>
      </w:del>
    </w:p>
    <w:p w14:paraId="0D20153F" w14:textId="069E4C71" w:rsidR="00A37E63" w:rsidDel="00607038" w:rsidRDefault="00A37E63" w:rsidP="00A37E63">
      <w:pPr>
        <w:rPr>
          <w:del w:id="265" w:author="Art Goldberg" w:date="2020-07-28T12:59:00Z"/>
        </w:rPr>
      </w:pPr>
    </w:p>
    <w:p w14:paraId="22DBDC84" w14:textId="181426DB" w:rsidR="00A37E63" w:rsidDel="00607038" w:rsidRDefault="00A37E63" w:rsidP="00A37E63">
      <w:pPr>
        <w:rPr>
          <w:del w:id="266" w:author="Art Goldberg" w:date="2020-07-28T12:59:00Z"/>
        </w:rPr>
      </w:pPr>
      <w:del w:id="267" w:author="Art Goldberg" w:date="2020-07-28T12:59:00Z">
        <w:r w:rsidDel="00607038">
          <w:delText xml:space="preserve">A central challenge in science is to understand how systems behaviors emerge from complex networks. For example, systems biology seeks to understand how cellular phenotypes emerge from complex biochemical networks and systems neuroscience aims to understand how cognition arises from neural networks. Due to recent advances in data collection and storage, many scientific fields now have extensive and detailed data about a wide range of networks. </w:delText>
        </w:r>
        <w:r w:rsidDel="00607038">
          <w:lastRenderedPageBreak/>
          <w:delText>Larger and more comprehensive models, such as models of entire cells and brains, are needed to decipher this data. However, it remains difficult to use build and simulate complex models.</w:delText>
        </w:r>
      </w:del>
    </w:p>
    <w:p w14:paraId="67A78A7E" w14:textId="58235C8D" w:rsidR="00A37E63" w:rsidDel="00607038" w:rsidRDefault="00A37E63" w:rsidP="00A37E63">
      <w:pPr>
        <w:rPr>
          <w:del w:id="268" w:author="Art Goldberg" w:date="2020-07-28T12:59:00Z"/>
        </w:rPr>
      </w:pPr>
    </w:p>
    <w:p w14:paraId="2178FC1C" w14:textId="47FC31A2" w:rsidR="00A37E63" w:rsidDel="00607038" w:rsidRDefault="00A37E63" w:rsidP="00A37E63">
      <w:pPr>
        <w:rPr>
          <w:del w:id="269" w:author="Art Goldberg" w:date="2020-07-28T12:59:00Z"/>
        </w:rPr>
      </w:pPr>
      <w:del w:id="270" w:author="Art Goldberg" w:date="2020-07-28T12:59:00Z">
        <w:r w:rsidDel="00607038">
          <w:delText>One of the most promising methods for simulating large models is discrete-event simulation (DES). DES represents a system as a collection of processes that can read the values of a set of shared variables and schedule events to modify their values at discrete instants in time. DES is ideal for large models because its discrete structure is conducive to parallel execution. For example, Barnes et al. have executed DES models using nearly 2 million cores [@Barnes2013]. Several DES tools are available, including basic tools such as SimPy [@matloff2008introduction] which enable scientists to implement models using functional programming; high-performance, parallelized, object-oriented tools such as POSE [@wilmarth2005pose] and ROSS [@carothers2002ross] which support C-based models; and commercial tools such as Simula8 [@concannon2003dynamic] which provide proprietary languages for describing models. DES has been applied to a wide range of models. For example, epidemiologists have used DES to simulate the transmission of infectious disease, computer engineers have used DES to simulate distributed computer networks, and the military often uses DES to simulate wars [@banks2005discrete]. However, it remains challenging to use large, heterogeneous datasets to build DES models. It is difficult to implement complex models using functional DES tools such as SimPy, and the C-based DES tools, such as POSE and ROSS, are siloed from popular data science tools such as pandas [@mckinney2010data].</w:delText>
        </w:r>
      </w:del>
    </w:p>
    <w:p w14:paraId="396C8D12" w14:textId="3108DD95" w:rsidR="00A37E63" w:rsidDel="00607038" w:rsidRDefault="00A37E63" w:rsidP="00A37E63">
      <w:pPr>
        <w:rPr>
          <w:del w:id="271" w:author="Art Goldberg" w:date="2020-07-28T12:59:00Z"/>
        </w:rPr>
      </w:pPr>
    </w:p>
    <w:p w14:paraId="146CCFA5" w14:textId="34D7CC77" w:rsidR="00A37E63" w:rsidDel="00607038" w:rsidRDefault="00A37E63" w:rsidP="00A37E63">
      <w:pPr>
        <w:rPr>
          <w:del w:id="272" w:author="Art Goldberg" w:date="2020-07-28T12:59:00Z"/>
        </w:rPr>
      </w:pPr>
      <w:del w:id="273" w:author="Art Goldberg" w:date="2020-07-28T12:59:00Z">
        <w:r w:rsidDel="00607038">
          <w:delText>To make it easier to construct and simulate complex, data-driven models, we developed DE-Sim, an open-source, Python-based object-oriented DES tool. Because DE-Sim is implemented in Python, DE-Sim makes it easy to use high-level data science tools such as pandas and SQLAlchemy [@bayer2020sqlalchemy] to build models and analyze the results of their simulations. We have extensively tested and documented DE-Sim. As described below, DE-Sim is freely available from GitHub and PyPI.</w:delText>
        </w:r>
      </w:del>
    </w:p>
    <w:p w14:paraId="2D66BA32" w14:textId="55CBB2DE" w:rsidR="00A37E63" w:rsidDel="00607038" w:rsidRDefault="00A37E63" w:rsidP="00A37E63">
      <w:pPr>
        <w:rPr>
          <w:del w:id="274" w:author="Art Goldberg" w:date="2020-07-28T12:59:00Z"/>
        </w:rPr>
      </w:pPr>
    </w:p>
    <w:p w14:paraId="5901CE0E" w14:textId="68B9B135" w:rsidR="00A37E63" w:rsidDel="00607038" w:rsidRDefault="00A37E63" w:rsidP="00A37E63">
      <w:pPr>
        <w:rPr>
          <w:del w:id="275" w:author="Art Goldberg" w:date="2020-07-28T12:59:00Z"/>
        </w:rPr>
      </w:pPr>
      <w:del w:id="276" w:author="Art Goldberg" w:date="2020-07-28T12:59:00Z">
        <w:r w:rsidDel="00607038">
          <w:delText>Here, we outline the features of DE-Sim, provide a brief tutorial of building and simulating models with DE-Sim, analyze the performance of DE-Sim, summarize how DE-Sim is already enabling WC-Sim [@goldberg2020wc_sim], a hybrid simulator for whole-cell models [@karr2015principles; @goldberg2018emerging; @karr2012whole], and describe the advantages of DE-Sim over existing DES tools. Additional examples, tutorials, installation instructions, and source code documentation are available at [https://github.com/KarrLab/de_sim](https://github.com/KarrLab/de_sim).</w:delText>
        </w:r>
      </w:del>
    </w:p>
    <w:p w14:paraId="354ACA46" w14:textId="77777777" w:rsidR="00A37E63" w:rsidRDefault="00A37E63" w:rsidP="00A37E63"/>
    <w:p w14:paraId="113EBB72" w14:textId="77777777" w:rsidR="00A37E63" w:rsidRDefault="00A37E63" w:rsidP="00A37E63">
      <w:r>
        <w:t># Key features of DE-Sim</w:t>
      </w:r>
    </w:p>
    <w:p w14:paraId="2EA9B9FD" w14:textId="77777777" w:rsidR="00A37E63" w:rsidRDefault="00A37E63" w:rsidP="00A37E63"/>
    <w:p w14:paraId="4050F3E1" w14:textId="0DF68EAB" w:rsidR="00A37E63" w:rsidRDefault="003079C0" w:rsidP="00A37E63">
      <w:ins w:id="277" w:author="Art Goldberg" w:date="2020-07-30T19:39:00Z">
        <w:r>
          <w:t xml:space="preserve">DE-Sim provides the following features </w:t>
        </w:r>
      </w:ins>
      <w:del w:id="278" w:author="Art Goldberg" w:date="2020-07-30T19:39:00Z">
        <w:r w:rsidR="00A37E63" w:rsidDel="003079C0">
          <w:delText xml:space="preserve">To </w:delText>
        </w:r>
      </w:del>
      <w:ins w:id="279" w:author="Art Goldberg" w:date="2020-07-31T17:11:00Z">
        <w:r w:rsidR="0049593E">
          <w:t xml:space="preserve">that </w:t>
        </w:r>
      </w:ins>
      <w:r w:rsidR="00A37E63">
        <w:t>help users build and simulate complex, data-driven</w:t>
      </w:r>
      <w:ins w:id="280" w:author="Art Goldberg" w:date="2020-07-30T19:39:00Z">
        <w:r w:rsidR="008A3346">
          <w:t>, discrete-event</w:t>
        </w:r>
      </w:ins>
      <w:r w:rsidR="00A37E63">
        <w:t xml:space="preserve"> models</w:t>
      </w:r>
      <w:del w:id="281" w:author="Art Goldberg" w:date="2020-07-30T19:39:00Z">
        <w:r w:rsidR="00A37E63" w:rsidDel="003079C0">
          <w:delText>, DE-Sim provides the following features</w:delText>
        </w:r>
      </w:del>
      <w:r w:rsidR="00A37E63">
        <w:t>:</w:t>
      </w:r>
    </w:p>
    <w:p w14:paraId="7CA8D7D3" w14:textId="77777777" w:rsidR="00A37E63" w:rsidRDefault="00A37E63" w:rsidP="00A37E63"/>
    <w:p w14:paraId="4906362D" w14:textId="6B33DA4A" w:rsidR="00164070" w:rsidRDefault="00164070" w:rsidP="00164070">
      <w:pPr>
        <w:rPr>
          <w:ins w:id="282" w:author="Art Goldberg" w:date="2020-07-30T19:40:00Z"/>
        </w:rPr>
      </w:pPr>
      <w:ins w:id="283" w:author="Art Goldberg" w:date="2020-07-30T19:16:00Z">
        <w:r>
          <w:t>* **</w:t>
        </w:r>
      </w:ins>
      <w:ins w:id="284" w:author="Art Goldberg" w:date="2020-07-30T19:20:00Z">
        <w:r w:rsidR="00D56963">
          <w:t>O</w:t>
        </w:r>
      </w:ins>
      <w:ins w:id="285" w:author="Art Goldberg" w:date="2020-07-30T19:16:00Z">
        <w:r>
          <w:t>bject-oriented modeling:** DE-Sim use</w:t>
        </w:r>
      </w:ins>
      <w:ins w:id="286" w:author="Art Goldberg" w:date="2020-07-30T19:20:00Z">
        <w:r w:rsidR="00D56963">
          <w:t>s</w:t>
        </w:r>
      </w:ins>
      <w:ins w:id="287" w:author="Art Goldberg" w:date="2020-07-30T19:16:00Z">
        <w:r>
          <w:t xml:space="preserve"> object-oriented Python programming to build models. This </w:t>
        </w:r>
      </w:ins>
      <w:ins w:id="288" w:author="Art Goldberg" w:date="2020-07-30T19:40:00Z">
        <w:r w:rsidR="003079C0">
          <w:t xml:space="preserve">simplifies the construction of </w:t>
        </w:r>
      </w:ins>
      <w:ins w:id="289" w:author="Art Goldberg" w:date="2020-07-30T19:41:00Z">
        <w:r w:rsidR="003079C0">
          <w:t xml:space="preserve">dynamic, </w:t>
        </w:r>
      </w:ins>
      <w:ins w:id="290" w:author="Art Goldberg" w:date="2020-07-30T19:40:00Z">
        <w:r w:rsidR="003079C0">
          <w:t>discrete-event models of large, complex systems.</w:t>
        </w:r>
      </w:ins>
    </w:p>
    <w:p w14:paraId="2461BDCD" w14:textId="7C2D8A1F" w:rsidR="00DC52E1" w:rsidRDefault="00DC52E1" w:rsidP="00DC52E1">
      <w:pPr>
        <w:rPr>
          <w:ins w:id="291" w:author="Art Goldberg" w:date="2020-07-30T19:43:00Z"/>
        </w:rPr>
      </w:pPr>
      <w:ins w:id="292" w:author="Art Goldberg" w:date="2020-07-30T19:43:00Z">
        <w:r>
          <w:t>M</w:t>
        </w:r>
      </w:ins>
      <w:ins w:id="293" w:author="Art Goldberg" w:date="2020-07-30T19:42:00Z">
        <w:r w:rsidRPr="001B68F4">
          <w:t xml:space="preserve">ultiple </w:t>
        </w:r>
      </w:ins>
      <w:ins w:id="294" w:author="Art Goldberg" w:date="2020-07-30T19:43:00Z">
        <w:r w:rsidRPr="001B68F4">
          <w:t xml:space="preserve">types </w:t>
        </w:r>
        <w:r>
          <w:t xml:space="preserve">of </w:t>
        </w:r>
      </w:ins>
      <w:ins w:id="295" w:author="Art Goldberg" w:date="2020-07-30T19:42:00Z">
        <w:r w:rsidRPr="001B68F4">
          <w:t>component</w:t>
        </w:r>
      </w:ins>
      <w:ins w:id="296" w:author="Art Goldberg" w:date="2020-07-30T19:43:00Z">
        <w:r>
          <w:t>s</w:t>
        </w:r>
      </w:ins>
      <w:ins w:id="297" w:author="Art Goldberg" w:date="2020-07-30T19:42:00Z">
        <w:r w:rsidRPr="001B68F4">
          <w:t xml:space="preserve"> </w:t>
        </w:r>
      </w:ins>
      <w:ins w:id="298" w:author="Art Goldberg" w:date="2020-07-30T19:44:00Z">
        <w:r>
          <w:t xml:space="preserve">in </w:t>
        </w:r>
      </w:ins>
      <w:ins w:id="299" w:author="Art Goldberg" w:date="2020-07-30T19:46:00Z">
        <w:r>
          <w:t>a</w:t>
        </w:r>
      </w:ins>
      <w:ins w:id="300" w:author="Art Goldberg" w:date="2020-07-30T19:44:00Z">
        <w:r>
          <w:t xml:space="preserve"> complex system </w:t>
        </w:r>
      </w:ins>
      <w:ins w:id="301" w:author="Art Goldberg" w:date="2020-07-30T19:42:00Z">
        <w:r w:rsidRPr="001B68F4">
          <w:t xml:space="preserve">can be </w:t>
        </w:r>
      </w:ins>
      <w:ins w:id="302" w:author="Art Goldberg" w:date="2020-07-30T19:44:00Z">
        <w:r>
          <w:t>straightforwardly</w:t>
        </w:r>
      </w:ins>
      <w:ins w:id="303" w:author="Art Goldberg" w:date="2020-07-30T19:42:00Z">
        <w:r w:rsidRPr="001B68F4">
          <w:t xml:space="preserve"> modeled in DE-Sim by creating </w:t>
        </w:r>
      </w:ins>
      <w:ins w:id="304" w:author="Art Goldberg" w:date="2020-07-30T20:30:00Z">
        <w:r w:rsidR="00092EC6">
          <w:t xml:space="preserve">corresponding </w:t>
        </w:r>
      </w:ins>
      <w:ins w:id="305" w:author="Art Goldberg" w:date="2020-07-30T19:42:00Z">
        <w:r w:rsidRPr="001B68F4">
          <w:t>simulation object classes</w:t>
        </w:r>
        <w:r>
          <w:t xml:space="preserve">, and </w:t>
        </w:r>
      </w:ins>
      <w:ins w:id="306" w:author="Art Goldberg" w:date="2020-07-30T19:47:00Z">
        <w:r>
          <w:t xml:space="preserve">different </w:t>
        </w:r>
      </w:ins>
      <w:ins w:id="307" w:author="Art Goldberg" w:date="2020-07-30T19:42:00Z">
        <w:r>
          <w:t>types of interactions between components can be</w:t>
        </w:r>
      </w:ins>
      <w:ins w:id="308" w:author="Art Goldberg" w:date="2020-07-30T19:45:00Z">
        <w:r>
          <w:t xml:space="preserve"> directly</w:t>
        </w:r>
      </w:ins>
      <w:ins w:id="309" w:author="Art Goldberg" w:date="2020-07-30T19:42:00Z">
        <w:r>
          <w:t xml:space="preserve"> modeled </w:t>
        </w:r>
      </w:ins>
      <w:ins w:id="310" w:author="Art Goldberg" w:date="2020-07-30T19:45:00Z">
        <w:r>
          <w:t>by mapping interaction types to simulation event message types.</w:t>
        </w:r>
      </w:ins>
    </w:p>
    <w:p w14:paraId="2C5F770F" w14:textId="5F6ADA7B" w:rsidR="002664C5" w:rsidRDefault="00164070" w:rsidP="00164070">
      <w:pPr>
        <w:rPr>
          <w:ins w:id="311" w:author="Art Goldberg" w:date="2020-07-30T19:16:00Z"/>
        </w:rPr>
      </w:pPr>
      <w:ins w:id="312" w:author="Art Goldberg" w:date="2020-07-30T19:16:00Z">
        <w:r>
          <w:t>* **</w:t>
        </w:r>
      </w:ins>
      <w:ins w:id="313" w:author="Art Goldberg" w:date="2020-07-30T19:17:00Z">
        <w:r>
          <w:t>Access to Python’s data-science tools</w:t>
        </w:r>
      </w:ins>
      <w:ins w:id="314" w:author="Art Goldberg" w:date="2020-07-30T19:16:00Z">
        <w:r>
          <w:t xml:space="preserve">:** </w:t>
        </w:r>
      </w:ins>
      <w:ins w:id="315" w:author="Art Goldberg" w:date="2020-07-30T19:23:00Z">
        <w:r w:rsidR="000827CE">
          <w:t xml:space="preserve">Because </w:t>
        </w:r>
      </w:ins>
      <w:ins w:id="316" w:author="Art Goldberg" w:date="2020-07-30T19:16:00Z">
        <w:r>
          <w:t>DE-Sim</w:t>
        </w:r>
      </w:ins>
      <w:ins w:id="317" w:author="Art Goldberg" w:date="2020-07-30T19:22:00Z">
        <w:r w:rsidR="000827CE">
          <w:t xml:space="preserve"> use</w:t>
        </w:r>
      </w:ins>
      <w:ins w:id="318" w:author="Art Goldberg" w:date="2020-07-30T19:23:00Z">
        <w:r w:rsidR="000827CE">
          <w:t xml:space="preserve">s Python </w:t>
        </w:r>
      </w:ins>
      <w:ins w:id="319" w:author="Art Goldberg" w:date="2020-07-30T19:24:00Z">
        <w:r w:rsidR="000827CE">
          <w:t xml:space="preserve">to build models, researchers can easily </w:t>
        </w:r>
      </w:ins>
      <w:ins w:id="320" w:author="Art Goldberg" w:date="2020-07-30T19:16:00Z">
        <w:r>
          <w:t xml:space="preserve">use </w:t>
        </w:r>
      </w:ins>
      <w:ins w:id="321" w:author="Art Goldberg" w:date="2020-07-31T17:18:00Z">
        <w:r w:rsidR="00ED0AAE">
          <w:t xml:space="preserve">its </w:t>
        </w:r>
      </w:ins>
      <w:ins w:id="322" w:author="Art Goldberg" w:date="2020-07-31T17:14:00Z">
        <w:r w:rsidR="00E45011">
          <w:t xml:space="preserve">high-level data science packages such as NumPy, pandas, SciPy, and SQLAlchemy </w:t>
        </w:r>
      </w:ins>
      <w:ins w:id="323" w:author="Art Goldberg" w:date="2020-07-31T17:18:00Z">
        <w:r w:rsidR="00ED0AAE">
          <w:t xml:space="preserve">to integrate </w:t>
        </w:r>
      </w:ins>
      <w:ins w:id="324" w:author="Art Goldberg" w:date="2020-07-30T19:16:00Z">
        <w:r>
          <w:t xml:space="preserve">large, heterogeneous datasets </w:t>
        </w:r>
      </w:ins>
      <w:ins w:id="325" w:author="Art Goldberg" w:date="2020-07-30T19:24:00Z">
        <w:r w:rsidR="000827CE">
          <w:t xml:space="preserve">in their </w:t>
        </w:r>
      </w:ins>
      <w:ins w:id="326" w:author="Art Goldberg" w:date="2020-07-30T19:16:00Z">
        <w:r>
          <w:t>models.</w:t>
        </w:r>
      </w:ins>
    </w:p>
    <w:p w14:paraId="693614D3" w14:textId="21310479" w:rsidR="00D52089" w:rsidRDefault="005B6721" w:rsidP="00F61F9B">
      <w:pPr>
        <w:rPr>
          <w:ins w:id="327" w:author="Art Goldberg" w:date="2020-07-30T19:54:00Z"/>
        </w:rPr>
      </w:pPr>
      <w:moveToRangeStart w:id="328" w:author="Art Goldberg" w:date="2020-07-30T19:48:00Z" w:name="move47030948"/>
      <w:moveTo w:id="329" w:author="Art Goldberg" w:date="2020-07-30T19:48:00Z">
        <w:r>
          <w:t xml:space="preserve">* **Simple simulation logging:** DE-Sim </w:t>
        </w:r>
        <w:del w:id="330" w:author="Art Goldberg" w:date="2020-07-30T19:53:00Z">
          <w:r w:rsidDel="00D52089">
            <w:delText>provides</w:delText>
          </w:r>
        </w:del>
      </w:moveTo>
      <w:ins w:id="331" w:author="Art Goldberg" w:date="2020-07-30T19:53:00Z">
        <w:r w:rsidR="00D52089">
          <w:t>supports</w:t>
        </w:r>
      </w:ins>
      <w:moveTo w:id="332" w:author="Art Goldberg" w:date="2020-07-30T19:48:00Z">
        <w:r>
          <w:t xml:space="preserve"> </w:t>
        </w:r>
      </w:moveTo>
      <w:ins w:id="333" w:author="Art Goldberg" w:date="2020-07-30T19:49:00Z">
        <w:r>
          <w:t>easily configured</w:t>
        </w:r>
      </w:ins>
      <w:ins w:id="334" w:author="Art Goldberg" w:date="2020-07-30T19:52:00Z">
        <w:r w:rsidR="00D52089">
          <w:t>, high</w:t>
        </w:r>
      </w:ins>
      <w:ins w:id="335" w:author="Art Goldberg" w:date="2020-07-30T19:53:00Z">
        <w:r w:rsidR="00D52089">
          <w:t xml:space="preserve"> performance Python logs </w:t>
        </w:r>
      </w:ins>
      <w:ins w:id="336" w:author="Art Goldberg" w:date="2020-07-30T20:13:00Z">
        <w:r w:rsidR="000900CE">
          <w:t xml:space="preserve">which can </w:t>
        </w:r>
      </w:ins>
      <w:ins w:id="337" w:author="Art Goldberg" w:date="2020-07-31T17:20:00Z">
        <w:r w:rsidR="00F61F9B">
          <w:t xml:space="preserve">log simulation data </w:t>
        </w:r>
      </w:ins>
      <w:ins w:id="338" w:author="Art Goldberg" w:date="2020-07-31T17:21:00Z">
        <w:r w:rsidR="00F61F9B">
          <w:t xml:space="preserve">that can help users </w:t>
        </w:r>
      </w:ins>
      <w:ins w:id="339" w:author="Art Goldberg" w:date="2020-07-30T19:54:00Z">
        <w:r w:rsidR="00F61F9B">
          <w:t>debug their</w:t>
        </w:r>
        <w:r w:rsidR="0068031D">
          <w:t xml:space="preserve"> models.</w:t>
        </w:r>
      </w:ins>
    </w:p>
    <w:p w14:paraId="599F4284" w14:textId="77777777" w:rsidR="00B02ABC" w:rsidRDefault="0068031D" w:rsidP="00B02ABC">
      <w:pPr>
        <w:rPr>
          <w:ins w:id="340" w:author="Art Goldberg" w:date="2020-07-31T17:27:00Z"/>
        </w:rPr>
      </w:pPr>
      <w:ins w:id="341" w:author="Art Goldberg" w:date="2020-07-30T20:16:00Z">
        <w:r>
          <w:t xml:space="preserve">* **Checkpointing </w:t>
        </w:r>
      </w:ins>
      <w:ins w:id="342" w:author="Art Goldberg" w:date="2020-07-30T20:30:00Z">
        <w:r w:rsidR="00383C74">
          <w:t xml:space="preserve">of </w:t>
        </w:r>
      </w:ins>
      <w:ins w:id="343" w:author="Art Goldberg" w:date="2020-07-30T20:31:00Z">
        <w:r w:rsidR="000E1E22">
          <w:t>simulation state</w:t>
        </w:r>
      </w:ins>
      <w:ins w:id="344" w:author="Art Goldberg" w:date="2020-07-30T20:16:00Z">
        <w:r>
          <w:t xml:space="preserve">:** DE-Sim </w:t>
        </w:r>
      </w:ins>
      <w:ins w:id="345" w:author="Art Goldberg" w:date="2020-07-31T17:23:00Z">
        <w:r w:rsidR="00B02ABC">
          <w:t xml:space="preserve">can checkpoint the state of a simulation to a file. </w:t>
        </w:r>
      </w:ins>
    </w:p>
    <w:p w14:paraId="1D9C0336" w14:textId="5BBEE44B" w:rsidR="006C58DC" w:rsidRDefault="006C58DC" w:rsidP="006C58DC">
      <w:pPr>
        <w:rPr>
          <w:ins w:id="346" w:author="Art Goldberg" w:date="2020-07-31T17:29:00Z"/>
        </w:rPr>
      </w:pPr>
      <w:ins w:id="347" w:author="Art Goldberg" w:date="2020-07-31T17:29:00Z">
        <w:r>
          <w:t>A record of the predictions</w:t>
        </w:r>
        <w:r w:rsidRPr="006C58DC">
          <w:t xml:space="preserve"> </w:t>
        </w:r>
        <w:r>
          <w:t>made by a simulation run are easily obtained by subclassing an a</w:t>
        </w:r>
        <w:r w:rsidRPr="00AB11D8">
          <w:t>bstract class that creates periodic checkpoints</w:t>
        </w:r>
        <w:r>
          <w:t>.</w:t>
        </w:r>
      </w:ins>
    </w:p>
    <w:p w14:paraId="7B2142FE" w14:textId="6ECB3DA9" w:rsidR="00A1468E" w:rsidRDefault="00A1468E" w:rsidP="0068031D">
      <w:pPr>
        <w:rPr>
          <w:ins w:id="348" w:author="Art Goldberg" w:date="2020-07-30T21:04:00Z"/>
        </w:rPr>
      </w:pPr>
      <w:ins w:id="349" w:author="Art Goldberg" w:date="2020-07-30T21:04:00Z">
        <w:r>
          <w:t xml:space="preserve">In addition, DE-Sim </w:t>
        </w:r>
      </w:ins>
      <w:ins w:id="350" w:author="Art Goldberg" w:date="2020-07-30T21:05:00Z">
        <w:r>
          <w:t xml:space="preserve">automatically </w:t>
        </w:r>
      </w:ins>
      <w:ins w:id="351" w:author="Art Goldberg" w:date="2020-07-30T21:04:00Z">
        <w:r>
          <w:t xml:space="preserve">records configuration </w:t>
        </w:r>
      </w:ins>
      <w:ins w:id="352" w:author="Art Goldberg" w:date="2020-07-30T21:05:00Z">
        <w:r>
          <w:t xml:space="preserve">information such as </w:t>
        </w:r>
      </w:ins>
      <w:ins w:id="353" w:author="Art Goldberg" w:date="2020-07-30T21:06:00Z">
        <w:r>
          <w:t xml:space="preserve">simulation run arguments </w:t>
        </w:r>
      </w:ins>
      <w:ins w:id="354" w:author="Art Goldberg" w:date="2020-07-30T21:04:00Z">
        <w:r>
          <w:t xml:space="preserve">and </w:t>
        </w:r>
      </w:ins>
      <w:ins w:id="355" w:author="Art Goldberg" w:date="2020-07-30T21:06:00Z">
        <w:r>
          <w:t>metadata such the start time and duration of simulations.</w:t>
        </w:r>
      </w:ins>
    </w:p>
    <w:p w14:paraId="7A464B98" w14:textId="06096D51" w:rsidR="005B6721" w:rsidDel="00A1468E" w:rsidRDefault="005B6721" w:rsidP="005B6721">
      <w:pPr>
        <w:rPr>
          <w:del w:id="356" w:author="Art Goldberg" w:date="2020-07-30T21:06:00Z"/>
        </w:rPr>
      </w:pPr>
      <w:moveTo w:id="357" w:author="Art Goldberg" w:date="2020-07-30T19:48:00Z">
        <w:del w:id="358" w:author="Art Goldberg" w:date="2020-07-30T21:05:00Z">
          <w:r w:rsidDel="00A1468E">
            <w:delText>tools for recording the results of simulations,</w:delText>
          </w:r>
        </w:del>
        <w:del w:id="359" w:author="Art Goldberg" w:date="2020-07-30T21:00:00Z">
          <w:r w:rsidDel="00B71C90">
            <w:delText xml:space="preserve"> as well as metadata such as the start and run time of each simulation</w:delText>
          </w:r>
        </w:del>
        <w:del w:id="360" w:author="Art Goldberg" w:date="2020-07-30T21:05:00Z">
          <w:r w:rsidDel="00A1468E">
            <w:delText>.</w:delText>
          </w:r>
        </w:del>
      </w:moveTo>
    </w:p>
    <w:moveToRangeEnd w:id="328"/>
    <w:p w14:paraId="746CB8BA" w14:textId="65E62429" w:rsidR="00A37E63" w:rsidDel="00164070" w:rsidRDefault="00A37E63" w:rsidP="00A37E63">
      <w:pPr>
        <w:rPr>
          <w:del w:id="361" w:author="Art Goldberg" w:date="2020-07-30T19:16:00Z"/>
        </w:rPr>
      </w:pPr>
      <w:del w:id="362" w:author="Art Goldberg" w:date="2020-07-30T19:16:00Z">
        <w:r w:rsidDel="00164070">
          <w:delText>* **High-level, object-oriented modeling:** DE-Sim makes it easy for researchers to use object-oriented Python programming to build models. This makes it easy to use large, heterogeneous datasets and high-level data science packages such as NumPy [@oliphant2006guide], pandas [@mckinney2010data], SciPy [@virtanen2020scipy], and SQLAlchemy [@bayer2020sqlalchemy] to build complex models.</w:delText>
        </w:r>
      </w:del>
    </w:p>
    <w:p w14:paraId="09F7BA2D" w14:textId="4A2788F6" w:rsidR="00A37E63" w:rsidRDefault="00A37E63" w:rsidP="00A37E63">
      <w:r>
        <w:t xml:space="preserve">* **Powerful stop conditions:** DE-Sim makes it easy to implement complex stop conditions. </w:t>
      </w:r>
      <w:del w:id="363" w:author="Art Goldberg" w:date="2020-07-31T17:30:00Z">
        <w:r w:rsidDel="00F3060A">
          <w:delText xml:space="preserve">Stop conditions </w:delText>
        </w:r>
      </w:del>
      <w:ins w:id="364" w:author="Art Goldberg" w:date="2020-07-31T17:30:00Z">
        <w:r w:rsidR="00F3060A">
          <w:t xml:space="preserve">These </w:t>
        </w:r>
      </w:ins>
      <w:del w:id="365" w:author="Art Goldberg" w:date="2020-07-30T21:07:00Z">
        <w:r w:rsidDel="00A1468E">
          <w:delText>can be</w:delText>
        </w:r>
      </w:del>
      <w:ins w:id="366" w:author="Art Goldberg" w:date="2020-07-30T21:07:00Z">
        <w:r w:rsidR="00A1468E">
          <w:t>are</w:t>
        </w:r>
      </w:ins>
      <w:r>
        <w:t xml:space="preserve"> implemented as </w:t>
      </w:r>
      <w:del w:id="367" w:author="Art Goldberg" w:date="2020-07-30T21:07:00Z">
        <w:r w:rsidDel="00A1468E">
          <w:delText xml:space="preserve">simple </w:delText>
        </w:r>
      </w:del>
      <w:ins w:id="368" w:author="Art Goldberg" w:date="2020-07-30T21:07:00Z">
        <w:r w:rsidR="00A1468E">
          <w:t xml:space="preserve">arbitrary </w:t>
        </w:r>
      </w:ins>
      <w:r>
        <w:t>Python functions that return true when the simulation state reaches the desired stop condition.</w:t>
      </w:r>
    </w:p>
    <w:p w14:paraId="7FADF489" w14:textId="3F50B524" w:rsidR="00A37E63" w:rsidDel="005B6721" w:rsidRDefault="00A37E63" w:rsidP="00A37E63">
      <w:moveFromRangeStart w:id="369" w:author="Art Goldberg" w:date="2020-07-30T19:48:00Z" w:name="move47030948"/>
      <w:moveFrom w:id="370" w:author="Art Goldberg" w:date="2020-07-30T19:48:00Z">
        <w:r w:rsidDel="005B6721">
          <w:t>* **Simple simulation logging:** DE-Sim provides tools for recording the results of simulations, as well as metadata such as the start and run time of each simulation.</w:t>
        </w:r>
      </w:moveFrom>
    </w:p>
    <w:moveFromRangeEnd w:id="369"/>
    <w:p w14:paraId="0B08451B" w14:textId="2BBF0363" w:rsidR="003B164E" w:rsidRDefault="003B164E" w:rsidP="003B164E">
      <w:pPr>
        <w:rPr>
          <w:ins w:id="371" w:author="Art Goldberg" w:date="2020-07-31T10:22:00Z"/>
        </w:rPr>
      </w:pPr>
      <w:ins w:id="372" w:author="Art Goldberg" w:date="2020-07-31T10:22:00Z">
        <w:r>
          <w:lastRenderedPageBreak/>
          <w:t xml:space="preserve">* **Space-time visualizations for analysis and debugging:** DE-Sim can generate space-time visualizations of simulation trajectories (\autoref{fig:phold_space_time_plot}). These diagrams </w:t>
        </w:r>
      </w:ins>
      <w:ins w:id="373" w:author="Art Goldberg" w:date="2020-07-31T17:31:00Z">
        <w:r w:rsidR="00F02D74">
          <w:t>help</w:t>
        </w:r>
      </w:ins>
      <w:ins w:id="374" w:author="Art Goldberg" w:date="2020-07-31T10:22:00Z">
        <w:r w:rsidR="00F02D74">
          <w:t xml:space="preserve"> understand and debug</w:t>
        </w:r>
        <w:r>
          <w:t xml:space="preserve"> models.</w:t>
        </w:r>
      </w:ins>
    </w:p>
    <w:p w14:paraId="33BD57B6" w14:textId="7BC442D4" w:rsidR="00605830" w:rsidRDefault="00605830" w:rsidP="00605830">
      <w:pPr>
        <w:rPr>
          <w:ins w:id="375" w:author="Art Goldberg" w:date="2020-07-31T10:31:00Z"/>
        </w:rPr>
      </w:pPr>
      <w:ins w:id="376" w:author="Art Goldberg" w:date="2020-07-31T10:31:00Z">
        <w:r>
          <w:t>* **Reproducible simulations:** DE-Sim simulation runs are *reproducible*, which means that repeated executions of a simulation with the same input</w:t>
        </w:r>
      </w:ins>
      <w:ins w:id="377" w:author="Art Goldberg" w:date="2020-07-31T17:31:00Z">
        <w:r w:rsidR="00F02D74">
          <w:t xml:space="preserve"> </w:t>
        </w:r>
      </w:ins>
      <w:ins w:id="378" w:author="Art Goldberg" w:date="2020-07-31T17:32:00Z">
        <w:r w:rsidR="00F02D74">
          <w:t>--</w:t>
        </w:r>
      </w:ins>
      <w:ins w:id="379" w:author="Art Goldberg" w:date="2020-07-31T17:31:00Z">
        <w:r w:rsidR="00F02D74">
          <w:t xml:space="preserve"> including </w:t>
        </w:r>
      </w:ins>
      <w:ins w:id="380" w:author="Art Goldberg" w:date="2020-07-31T10:31:00Z">
        <w:r>
          <w:t>seeds for random number generators</w:t>
        </w:r>
      </w:ins>
      <w:ins w:id="381" w:author="Art Goldberg" w:date="2020-07-31T17:32:00Z">
        <w:r w:rsidR="00F02D74">
          <w:t xml:space="preserve"> -- </w:t>
        </w:r>
      </w:ins>
      <w:ins w:id="382" w:author="Art Goldberg" w:date="2020-07-31T10:31:00Z">
        <w:r>
          <w:t xml:space="preserve">will produce exactly the same simulation trajectories. </w:t>
        </w:r>
      </w:ins>
      <w:ins w:id="383" w:author="Art Goldberg" w:date="2020-07-31T17:36:00Z">
        <w:r w:rsidR="00A64156">
          <w:t>This assumes that</w:t>
        </w:r>
      </w:ins>
      <w:ins w:id="384" w:author="Art Goldberg" w:date="2020-07-31T10:31:00Z">
        <w:r>
          <w:t xml:space="preserve"> all event handler methods in simulation objects </w:t>
        </w:r>
      </w:ins>
      <w:ins w:id="385" w:author="Art Goldberg" w:date="2020-07-31T17:36:00Z">
        <w:r w:rsidR="00A64156">
          <w:t xml:space="preserve">are </w:t>
        </w:r>
      </w:ins>
      <w:ins w:id="386" w:author="Art Goldberg" w:date="2020-07-31T10:31:00Z">
        <w:r>
          <w:t>themselves reproducible.</w:t>
        </w:r>
      </w:ins>
    </w:p>
    <w:p w14:paraId="71885181" w14:textId="0700552E" w:rsidR="0099578D" w:rsidRDefault="00605830" w:rsidP="00605830">
      <w:pPr>
        <w:rPr>
          <w:ins w:id="387" w:author="Art Goldberg" w:date="2020-07-31T10:40:00Z"/>
        </w:rPr>
      </w:pPr>
      <w:ins w:id="388" w:author="Art Goldberg" w:date="2020-07-31T10:31:00Z">
        <w:r>
          <w:t>* **</w:t>
        </w:r>
      </w:ins>
      <w:ins w:id="389" w:author="Art Goldberg" w:date="2020-07-31T10:32:00Z">
        <w:r>
          <w:t>Controlled, r</w:t>
        </w:r>
      </w:ins>
      <w:ins w:id="390" w:author="Art Goldberg" w:date="2020-07-31T10:31:00Z">
        <w:r>
          <w:t xml:space="preserve">eproducible </w:t>
        </w:r>
      </w:ins>
      <w:ins w:id="391" w:author="Art Goldberg" w:date="2020-07-31T10:32:00Z">
        <w:r>
          <w:t>execution of simultaneous messages</w:t>
        </w:r>
      </w:ins>
      <w:ins w:id="392" w:author="Art Goldberg" w:date="2020-07-31T10:31:00Z">
        <w:r>
          <w:t xml:space="preserve">:** </w:t>
        </w:r>
      </w:ins>
      <w:ins w:id="393" w:author="Art Goldberg" w:date="2020-07-31T17:37:00Z">
        <w:r w:rsidR="00FD38CE">
          <w:t xml:space="preserve">Simultaneous messages may occur in </w:t>
        </w:r>
      </w:ins>
      <w:ins w:id="394" w:author="Art Goldberg" w:date="2020-07-31T10:34:00Z">
        <w:r w:rsidR="00715EA8">
          <w:t>OO d</w:t>
        </w:r>
      </w:ins>
      <w:ins w:id="395" w:author="Art Goldberg" w:date="2020-07-31T10:33:00Z">
        <w:r>
          <w:t>iscrete-event simulations</w:t>
        </w:r>
      </w:ins>
      <w:ins w:id="396" w:author="Art Goldberg" w:date="2020-07-31T10:34:00Z">
        <w:r w:rsidR="00715EA8">
          <w:t xml:space="preserve">. A simulation object may receive multiple events at </w:t>
        </w:r>
      </w:ins>
      <w:ins w:id="397" w:author="Art Goldberg" w:date="2020-07-31T10:35:00Z">
        <w:r w:rsidR="00715EA8">
          <w:t xml:space="preserve">the same simulation time, and </w:t>
        </w:r>
      </w:ins>
      <w:ins w:id="398" w:author="Art Goldberg" w:date="2020-07-31T10:36:00Z">
        <w:r w:rsidR="004075BE">
          <w:t xml:space="preserve">multiple simulation objects may receive events at </w:t>
        </w:r>
      </w:ins>
      <w:ins w:id="399" w:author="Art Goldberg" w:date="2020-07-31T10:37:00Z">
        <w:r w:rsidR="004075BE">
          <w:t xml:space="preserve">the same simulation time. </w:t>
        </w:r>
      </w:ins>
    </w:p>
    <w:p w14:paraId="4F8B21B5" w14:textId="3B715F11" w:rsidR="00A37E63" w:rsidDel="003B164E" w:rsidRDefault="0099578D" w:rsidP="00A37E63">
      <w:pPr>
        <w:rPr>
          <w:del w:id="400" w:author="Art Goldberg" w:date="2020-07-31T10:22:00Z"/>
        </w:rPr>
      </w:pPr>
      <w:ins w:id="401" w:author="Art Goldberg" w:date="2020-07-31T10:40:00Z">
        <w:r>
          <w:t xml:space="preserve">DE-Sim </w:t>
        </w:r>
      </w:ins>
      <w:ins w:id="402" w:author="Art Goldberg" w:date="2020-07-31T17:38:00Z">
        <w:r w:rsidR="00FD38CE">
          <w:t>provides</w:t>
        </w:r>
      </w:ins>
      <w:ins w:id="403" w:author="Art Goldberg" w:date="2020-07-31T10:40:00Z">
        <w:r>
          <w:t xml:space="preserve"> discrete-event models </w:t>
        </w:r>
      </w:ins>
      <w:ins w:id="404" w:author="Art Goldberg" w:date="2020-07-31T17:38:00Z">
        <w:r w:rsidR="00FD38CE">
          <w:t xml:space="preserve">with </w:t>
        </w:r>
      </w:ins>
      <w:ins w:id="405" w:author="Art Goldberg" w:date="2020-07-31T10:40:00Z">
        <w:r>
          <w:t xml:space="preserve">full and convenient control over the </w:t>
        </w:r>
      </w:ins>
      <w:ins w:id="406" w:author="Art Goldberg" w:date="2020-07-31T10:42:00Z">
        <w:r w:rsidR="0078254F">
          <w:t>execution order of s</w:t>
        </w:r>
      </w:ins>
      <w:ins w:id="407" w:author="Art Goldberg" w:date="2020-07-31T10:39:00Z">
        <w:r>
          <w:t>imultaneous messages</w:t>
        </w:r>
      </w:ins>
      <w:ins w:id="408" w:author="Art Goldberg" w:date="2020-07-31T10:43:00Z">
        <w:r w:rsidR="00924D85">
          <w:t xml:space="preserve"> in both of these circumstances.</w:t>
        </w:r>
      </w:ins>
      <w:del w:id="409" w:author="Art Goldberg" w:date="2020-07-31T10:22:00Z">
        <w:r w:rsidR="00A37E63" w:rsidDel="003B164E">
          <w:delText>* **Space-time visualizations for analysis and debugging:** DE-Sim can generate space-time visualizations of simulation trajectories (\autoref{fig:phold_space_time_plot}). These diagrams are valuable tools for understanding and debugging models.</w:delText>
        </w:r>
      </w:del>
    </w:p>
    <w:p w14:paraId="2798F300" w14:textId="483C24DE" w:rsidR="00A37E63" w:rsidDel="0068031D" w:rsidRDefault="00A37E63" w:rsidP="00A37E63">
      <w:pPr>
        <w:rPr>
          <w:del w:id="410" w:author="Art Goldberg" w:date="2020-07-30T20:16:00Z"/>
        </w:rPr>
      </w:pPr>
      <w:del w:id="411" w:author="Art Goldberg" w:date="2020-07-30T20:16:00Z">
        <w:r w:rsidDel="0068031D">
          <w:delText>* **Checkpointing for restarting and debugging:** DE-Sim can checkpoint the state of simulations. These checkpoints can be used to restart or debug simulations. Checkpointing is particularly helpful for using DE-Sim on clusters that have short time limits, or for using DE-Sim on spot-priced virtual machines in commercial clouds.</w:delText>
        </w:r>
      </w:del>
    </w:p>
    <w:p w14:paraId="31AEFD19" w14:textId="77777777" w:rsidR="00A37E63" w:rsidRDefault="00A37E63" w:rsidP="00A37E63"/>
    <w:p w14:paraId="21308778" w14:textId="77777777" w:rsidR="00A37E63" w:rsidRDefault="00A37E63" w:rsidP="00A37E63">
      <w:r>
        <w:t xml:space="preserve">![**DE-Sim can generate space-time visualizations of simulation trajectories.** </w:t>
      </w:r>
    </w:p>
    <w:p w14:paraId="5DC9C2D6" w14:textId="0D5897A4" w:rsidR="00A37E63" w:rsidRDefault="00A37E63" w:rsidP="00A37E63">
      <w:r>
        <w:t xml:space="preserve">This figure illustrates a space-time visualization of all of the events and messages in </w:t>
      </w:r>
      <w:ins w:id="412" w:author="Art Goldberg" w:date="2020-07-30T21:23:00Z">
        <w:r w:rsidR="0023276B">
          <w:t xml:space="preserve">a </w:t>
        </w:r>
      </w:ins>
      <w:r>
        <w:t xml:space="preserve">simulation of the parallel hold (PHOLD) DES benchmark model </w:t>
      </w:r>
      <w:del w:id="413" w:author="Art Goldberg" w:date="2020-07-31T16:21:00Z">
        <w:r w:rsidDel="000B2BA6">
          <w:delText xml:space="preserve">[@fujimoto1990performance] </w:delText>
        </w:r>
      </w:del>
      <w:r>
        <w:t>with three simulation objects. The timeline (grey line) for each object shows its events (grey dots).</w:t>
      </w:r>
      <w:ins w:id="414" w:author="Art Goldberg" w:date="2020-07-30T23:03:00Z">
        <w:r w:rsidR="006356E5">
          <w:t xml:space="preserve"> </w:t>
        </w:r>
      </w:ins>
      <w:ins w:id="415" w:author="Art Goldberg" w:date="2020-07-30T21:26:00Z">
        <w:r w:rsidR="003B00FB">
          <w:t xml:space="preserve">Each </w:t>
        </w:r>
      </w:ins>
      <w:ins w:id="416" w:author="Art Goldberg" w:date="2020-07-30T21:27:00Z">
        <w:r w:rsidR="003B00FB">
          <w:t xml:space="preserve">event in PHOLD </w:t>
        </w:r>
      </w:ins>
      <w:ins w:id="417" w:author="Art Goldberg" w:date="2020-07-30T21:26:00Z">
        <w:r w:rsidR="003B00FB">
          <w:t>schedules</w:t>
        </w:r>
      </w:ins>
      <w:ins w:id="418" w:author="Art Goldberg" w:date="2020-07-30T21:27:00Z">
        <w:r w:rsidR="003B00FB">
          <w:t xml:space="preserve"> another event, </w:t>
        </w:r>
      </w:ins>
      <w:ins w:id="419" w:author="Art Goldberg" w:date="2020-07-30T21:29:00Z">
        <w:r w:rsidR="003B00FB">
          <w:t xml:space="preserve">as </w:t>
        </w:r>
      </w:ins>
      <w:ins w:id="420" w:author="Art Goldberg" w:date="2020-07-30T21:27:00Z">
        <w:r w:rsidR="003B00FB">
          <w:t xml:space="preserve">illustrated by </w:t>
        </w:r>
      </w:ins>
      <w:del w:id="421" w:author="Art Goldberg" w:date="2020-07-30T21:26:00Z">
        <w:r w:rsidDel="003B00FB">
          <w:delText xml:space="preserve"> </w:delText>
        </w:r>
      </w:del>
      <w:del w:id="422" w:author="Art Goldberg" w:date="2020-07-30T21:27:00Z">
        <w:r w:rsidDel="003B00FB">
          <w:delText xml:space="preserve">The </w:delText>
        </w:r>
      </w:del>
      <w:r>
        <w:t xml:space="preserve">event messages (arrows) </w:t>
      </w:r>
      <w:ins w:id="423" w:author="Art Goldberg" w:date="2020-07-30T21:28:00Z">
        <w:r w:rsidR="003B00FB">
          <w:t>sent from the earlier event to the event being scheduled.</w:t>
        </w:r>
      </w:ins>
      <w:ins w:id="424" w:author="Art Goldberg" w:date="2020-07-30T23:03:00Z">
        <w:r w:rsidR="006356E5">
          <w:t xml:space="preserve"> </w:t>
        </w:r>
      </w:ins>
      <w:del w:id="425" w:author="Art Goldberg" w:date="2020-07-30T21:28:00Z">
        <w:r w:rsidDel="003B00FB">
          <w:delText>show the message which triggered each event and the message generated by each event.</w:delText>
        </w:r>
      </w:del>
      <w:del w:id="426" w:author="Art Goldberg" w:date="2020-07-30T21:25:00Z">
        <w:r w:rsidDel="003B00FB">
          <w:delText xml:space="preserve"> </w:delText>
        </w:r>
      </w:del>
      <w:r>
        <w:t xml:space="preserve">The curved blue arrows indicate </w:t>
      </w:r>
      <w:ins w:id="427" w:author="Art Goldberg" w:date="2020-07-30T21:30:00Z">
        <w:r w:rsidR="003B00FB">
          <w:t>an event scheduled by a simulation object for itself in the future</w:t>
        </w:r>
      </w:ins>
      <w:ins w:id="428" w:author="Art Goldberg" w:date="2020-07-30T21:31:00Z">
        <w:r w:rsidR="003B00FB">
          <w:t xml:space="preserve">, while </w:t>
        </w:r>
      </w:ins>
      <w:del w:id="429" w:author="Art Goldberg" w:date="2020-07-30T21:31:00Z">
        <w:r w:rsidDel="003B00FB">
          <w:delText xml:space="preserve">self messages to the same simulation object and </w:delText>
        </w:r>
      </w:del>
      <w:r>
        <w:t xml:space="preserve">the straight purple arrows indicate </w:t>
      </w:r>
      <w:ins w:id="430" w:author="Art Goldberg" w:date="2020-07-30T21:31:00Z">
        <w:r w:rsidR="003B00FB">
          <w:t xml:space="preserve">event </w:t>
        </w:r>
      </w:ins>
      <w:r>
        <w:t xml:space="preserve">messages </w:t>
      </w:r>
      <w:ins w:id="431" w:author="Art Goldberg" w:date="2020-07-30T21:31:00Z">
        <w:r w:rsidR="003B00FB">
          <w:t xml:space="preserve">sent </w:t>
        </w:r>
      </w:ins>
      <w:r>
        <w:t>to other simulation objects.</w:t>
      </w:r>
      <w:ins w:id="432" w:author="Art Goldberg" w:date="2020-07-30T23:03:00Z">
        <w:r w:rsidR="00460879">
          <w:t xml:space="preserve"> </w:t>
        </w:r>
      </w:ins>
      <w:del w:id="433" w:author="Art Goldberg" w:date="2020-07-30T21:29:00Z">
        <w:r w:rsidDel="003B00FB">
          <w:delText xml:space="preserve"> </w:delText>
        </w:r>
      </w:del>
      <w:r>
        <w:t xml:space="preserve">The </w:t>
      </w:r>
      <w:del w:id="434" w:author="Art Goldberg" w:date="2020-07-30T21:36:00Z">
        <w:r w:rsidDel="007E6CB9">
          <w:delText xml:space="preserve">source code </w:delText>
        </w:r>
      </w:del>
      <w:ins w:id="435" w:author="Art Goldberg" w:date="2020-07-31T17:42:00Z">
        <w:r w:rsidR="001D1D64">
          <w:t>programs</w:t>
        </w:r>
      </w:ins>
      <w:ins w:id="436" w:author="Art Goldberg" w:date="2020-07-30T21:36:00Z">
        <w:r w:rsidR="007E6CB9">
          <w:t xml:space="preserve"> </w:t>
        </w:r>
      </w:ins>
      <w:r>
        <w:t xml:space="preserve">for the </w:t>
      </w:r>
      <w:ins w:id="437" w:author="Art Goldberg" w:date="2020-07-30T21:31:00Z">
        <w:r w:rsidR="003B00FB">
          <w:t xml:space="preserve">PHOLD </w:t>
        </w:r>
      </w:ins>
      <w:r>
        <w:t xml:space="preserve">model </w:t>
      </w:r>
      <w:ins w:id="438" w:author="Art Goldberg" w:date="2020-07-30T21:36:00Z">
        <w:r w:rsidR="007E6CB9">
          <w:t xml:space="preserve">and for </w:t>
        </w:r>
        <w:r w:rsidR="00422CD0">
          <w:t xml:space="preserve">visualizing the trajectory of any simulation </w:t>
        </w:r>
      </w:ins>
      <w:del w:id="439" w:author="Art Goldberg" w:date="2020-07-31T17:42:00Z">
        <w:r w:rsidDel="001D1D64">
          <w:delText xml:space="preserve">is </w:delText>
        </w:r>
      </w:del>
      <w:ins w:id="440" w:author="Art Goldberg" w:date="2020-07-31T17:42:00Z">
        <w:r w:rsidR="001D1D64">
          <w:t xml:space="preserve">are </w:t>
        </w:r>
      </w:ins>
      <w:r>
        <w:t xml:space="preserve">available in the DE-Sim Git repository. </w:t>
      </w:r>
    </w:p>
    <w:p w14:paraId="20446715" w14:textId="77777777" w:rsidR="00A37E63" w:rsidRDefault="00A37E63" w:rsidP="00A37E63">
      <w:r>
        <w:t>\label{fig:phold_space_time_plot}](phold_space_time_plot.pdf)</w:t>
      </w:r>
    </w:p>
    <w:p w14:paraId="7B335436" w14:textId="77777777" w:rsidR="00A37E63" w:rsidRDefault="00A37E63" w:rsidP="00A37E63"/>
    <w:p w14:paraId="7B3295AC" w14:textId="77777777" w:rsidR="00A37E63" w:rsidRDefault="00A37E63" w:rsidP="00A37E63">
      <w:r>
        <w:t># Tutorial: Building and simulating models with DE-Sim</w:t>
      </w:r>
    </w:p>
    <w:p w14:paraId="5EA4E3A4" w14:textId="77777777" w:rsidR="00A37E63" w:rsidRDefault="00A37E63" w:rsidP="00A37E63"/>
    <w:p w14:paraId="76BDE3AA" w14:textId="57619B6A" w:rsidR="00A37E63" w:rsidRDefault="00A37E63" w:rsidP="00A37E63">
      <w:r>
        <w:t>A</w:t>
      </w:r>
      <w:ins w:id="441" w:author="Art Goldberg" w:date="2020-07-28T13:24:00Z">
        <w:r w:rsidR="005A2112">
          <w:t>n</w:t>
        </w:r>
      </w:ins>
      <w:r>
        <w:t xml:space="preserve"> OO DES </w:t>
      </w:r>
      <w:del w:id="442" w:author="Art Goldberg" w:date="2020-07-30T23:06:00Z">
        <w:r w:rsidDel="00DB332C">
          <w:delText xml:space="preserve">application </w:delText>
        </w:r>
      </w:del>
      <w:ins w:id="443" w:author="Art Goldberg" w:date="2020-07-30T23:06:00Z">
        <w:r w:rsidR="00DB332C">
          <w:t xml:space="preserve">model </w:t>
        </w:r>
      </w:ins>
      <w:r>
        <w:t>that uses DE-Sim can be defined in three steps:</w:t>
      </w:r>
    </w:p>
    <w:p w14:paraId="6DD3EFD5" w14:textId="77777777" w:rsidR="00A37E63" w:rsidRDefault="00A37E63" w:rsidP="00A37E63"/>
    <w:p w14:paraId="76A4C0FA" w14:textId="77777777" w:rsidR="00A37E63" w:rsidRDefault="00A37E63" w:rsidP="00A37E63">
      <w:r>
        <w:t>1: Create event message types by subclassing `SimulationMessage`.</w:t>
      </w:r>
    </w:p>
    <w:p w14:paraId="298C27BD" w14:textId="77777777" w:rsidR="00A37E63" w:rsidRDefault="00A37E63" w:rsidP="00A37E63"/>
    <w:p w14:paraId="00DD4D50" w14:textId="77777777" w:rsidR="00A37E63" w:rsidRDefault="00A37E63" w:rsidP="00A37E63">
      <w:r>
        <w:t>```python</w:t>
      </w:r>
    </w:p>
    <w:p w14:paraId="44EBACC3" w14:textId="77777777" w:rsidR="00A37E63" w:rsidRPr="00B25626" w:rsidRDefault="00A37E63" w:rsidP="00A37E63">
      <w:pPr>
        <w:rPr>
          <w:rFonts w:ascii="Monaco" w:hAnsi="Monaco"/>
          <w:sz w:val="22"/>
          <w:rPrChange w:id="444" w:author="Art Goldberg" w:date="2020-07-30T23:09:00Z">
            <w:rPr/>
          </w:rPrChange>
        </w:rPr>
      </w:pPr>
      <w:r w:rsidRPr="00B25626">
        <w:rPr>
          <w:rFonts w:ascii="Monaco" w:hAnsi="Monaco"/>
          <w:sz w:val="22"/>
          <w:rPrChange w:id="445" w:author="Art Goldberg" w:date="2020-07-30T23:09:00Z">
            <w:rPr/>
          </w:rPrChange>
        </w:rPr>
        <w:t>class MessageSentToSelf(SimulationMessage):</w:t>
      </w:r>
    </w:p>
    <w:p w14:paraId="204F7F3F" w14:textId="77777777" w:rsidR="00A37E63" w:rsidRPr="00B25626" w:rsidRDefault="00A37E63" w:rsidP="00A37E63">
      <w:pPr>
        <w:rPr>
          <w:rFonts w:ascii="Monaco" w:hAnsi="Monaco"/>
          <w:sz w:val="22"/>
          <w:rPrChange w:id="446" w:author="Art Goldberg" w:date="2020-07-30T23:09:00Z">
            <w:rPr/>
          </w:rPrChange>
        </w:rPr>
      </w:pPr>
      <w:r w:rsidRPr="00B25626">
        <w:rPr>
          <w:rFonts w:ascii="Monaco" w:hAnsi="Monaco"/>
          <w:sz w:val="22"/>
          <w:rPrChange w:id="447" w:author="Art Goldberg" w:date="2020-07-30T23:09:00Z">
            <w:rPr/>
          </w:rPrChange>
        </w:rPr>
        <w:t xml:space="preserve">    "A message type with no attributes"</w:t>
      </w:r>
    </w:p>
    <w:p w14:paraId="24D160FD" w14:textId="77777777" w:rsidR="00A37E63" w:rsidRPr="00B25626" w:rsidRDefault="00A37E63" w:rsidP="00A37E63">
      <w:pPr>
        <w:rPr>
          <w:rFonts w:ascii="Monaco" w:hAnsi="Monaco"/>
          <w:sz w:val="22"/>
          <w:rPrChange w:id="448" w:author="Art Goldberg" w:date="2020-07-30T23:09:00Z">
            <w:rPr/>
          </w:rPrChange>
        </w:rPr>
      </w:pPr>
    </w:p>
    <w:p w14:paraId="0F82A03B" w14:textId="77777777" w:rsidR="00A37E63" w:rsidRPr="00B25626" w:rsidRDefault="00A37E63" w:rsidP="00A37E63">
      <w:pPr>
        <w:rPr>
          <w:rFonts w:ascii="Monaco" w:hAnsi="Monaco"/>
          <w:sz w:val="22"/>
          <w:rPrChange w:id="449" w:author="Art Goldberg" w:date="2020-07-30T23:09:00Z">
            <w:rPr/>
          </w:rPrChange>
        </w:rPr>
      </w:pPr>
      <w:r w:rsidRPr="00B25626">
        <w:rPr>
          <w:rFonts w:ascii="Monaco" w:hAnsi="Monaco"/>
          <w:sz w:val="22"/>
          <w:rPrChange w:id="450" w:author="Art Goldberg" w:date="2020-07-30T23:09:00Z">
            <w:rPr/>
          </w:rPrChange>
        </w:rPr>
        <w:t>class MessageWithAttribute(SimulationMessage):</w:t>
      </w:r>
    </w:p>
    <w:p w14:paraId="3480E64A" w14:textId="77777777" w:rsidR="005A2112" w:rsidRPr="00B25626" w:rsidRDefault="005A2112" w:rsidP="005A2112">
      <w:pPr>
        <w:rPr>
          <w:ins w:id="451" w:author="Art Goldberg" w:date="2020-07-28T13:25:00Z"/>
          <w:rFonts w:ascii="Monaco" w:hAnsi="Monaco"/>
          <w:sz w:val="22"/>
          <w:rPrChange w:id="452" w:author="Art Goldberg" w:date="2020-07-30T23:09:00Z">
            <w:rPr>
              <w:ins w:id="453" w:author="Art Goldberg" w:date="2020-07-28T13:25:00Z"/>
            </w:rPr>
          </w:rPrChange>
        </w:rPr>
      </w:pPr>
      <w:ins w:id="454" w:author="Art Goldberg" w:date="2020-07-28T13:25:00Z">
        <w:r w:rsidRPr="00B25626">
          <w:rPr>
            <w:rFonts w:ascii="Monaco" w:hAnsi="Monaco"/>
            <w:sz w:val="22"/>
            <w:rPrChange w:id="455" w:author="Art Goldberg" w:date="2020-07-30T23:09:00Z">
              <w:rPr/>
            </w:rPrChange>
          </w:rPr>
          <w:t xml:space="preserve">    "An event message type with an attribute called 'value'"</w:t>
        </w:r>
      </w:ins>
    </w:p>
    <w:p w14:paraId="500F738F" w14:textId="77777777" w:rsidR="005A2112" w:rsidRPr="00B25626" w:rsidRDefault="005A2112" w:rsidP="005A2112">
      <w:pPr>
        <w:rPr>
          <w:ins w:id="456" w:author="Art Goldberg" w:date="2020-07-28T13:25:00Z"/>
          <w:rFonts w:ascii="Monaco" w:hAnsi="Monaco"/>
          <w:sz w:val="22"/>
          <w:rPrChange w:id="457" w:author="Art Goldberg" w:date="2020-07-30T23:09:00Z">
            <w:rPr>
              <w:ins w:id="458" w:author="Art Goldberg" w:date="2020-07-28T13:25:00Z"/>
            </w:rPr>
          </w:rPrChange>
        </w:rPr>
      </w:pPr>
      <w:ins w:id="459" w:author="Art Goldberg" w:date="2020-07-28T13:25:00Z">
        <w:r w:rsidRPr="00B25626">
          <w:rPr>
            <w:rFonts w:ascii="Monaco" w:hAnsi="Monaco"/>
            <w:sz w:val="22"/>
            <w:rPrChange w:id="460" w:author="Art Goldberg" w:date="2020-07-30T23:09:00Z">
              <w:rPr/>
            </w:rPrChange>
          </w:rPr>
          <w:t xml:space="preserve">    attributes = ['value']</w:t>
        </w:r>
      </w:ins>
    </w:p>
    <w:p w14:paraId="2149B481" w14:textId="2EFD4BE0" w:rsidR="00A37E63" w:rsidDel="005A2112" w:rsidRDefault="00A37E63" w:rsidP="00A37E63">
      <w:pPr>
        <w:rPr>
          <w:del w:id="461" w:author="Art Goldberg" w:date="2020-07-28T13:25:00Z"/>
        </w:rPr>
      </w:pPr>
      <w:del w:id="462" w:author="Art Goldberg" w:date="2020-07-28T13:25:00Z">
        <w:r w:rsidDel="005A2112">
          <w:delText xml:space="preserve">    'An event message type with an attribute'</w:delText>
        </w:r>
      </w:del>
    </w:p>
    <w:p w14:paraId="239E6DC4" w14:textId="46548BB8" w:rsidR="00A37E63" w:rsidDel="005A2112" w:rsidRDefault="00A37E63" w:rsidP="00A37E63">
      <w:pPr>
        <w:rPr>
          <w:del w:id="463" w:author="Art Goldberg" w:date="2020-07-28T13:25:00Z"/>
        </w:rPr>
      </w:pPr>
      <w:del w:id="464" w:author="Art Goldberg" w:date="2020-07-28T13:25:00Z">
        <w:r w:rsidDel="005A2112">
          <w:delText xml:space="preserve">    attributes = ['attr_1']</w:delText>
        </w:r>
      </w:del>
    </w:p>
    <w:p w14:paraId="0FE5B4D3" w14:textId="77777777" w:rsidR="00A37E63" w:rsidRDefault="00A37E63" w:rsidP="00A37E63">
      <w:r>
        <w:t>```</w:t>
      </w:r>
    </w:p>
    <w:p w14:paraId="7A56B41A" w14:textId="77777777" w:rsidR="00A37E63" w:rsidRDefault="00A37E63" w:rsidP="00A37E63"/>
    <w:p w14:paraId="6B484526" w14:textId="77777777" w:rsidR="00A37E63" w:rsidRDefault="00A37E63" w:rsidP="005B5C59">
      <w:pPr>
        <w:outlineLvl w:val="0"/>
      </w:pPr>
      <w:r>
        <w:t>An event message class must be documented by a docstring, and may include attributes.</w:t>
      </w:r>
    </w:p>
    <w:p w14:paraId="4E91BECF" w14:textId="77777777" w:rsidR="00A37E63" w:rsidRDefault="00A37E63" w:rsidP="00A37E63"/>
    <w:p w14:paraId="4851FCB7" w14:textId="77777777" w:rsidR="00A37E63" w:rsidRDefault="00A37E63" w:rsidP="00A37E63">
      <w:r>
        <w:t>2: Define simulation application objects by subclassing `ApplicationSimulationObject`.</w:t>
      </w:r>
    </w:p>
    <w:p w14:paraId="0C58D971" w14:textId="77777777" w:rsidR="00A37E63" w:rsidRDefault="00A37E63" w:rsidP="00A37E63"/>
    <w:p w14:paraId="479A792D" w14:textId="77777777" w:rsidR="00A37E63" w:rsidRDefault="00A37E63" w:rsidP="00A37E63">
      <w:r>
        <w:t>```python</w:t>
      </w:r>
    </w:p>
    <w:p w14:paraId="0C2784E0" w14:textId="77777777" w:rsidR="00A37E63" w:rsidRPr="00B25626" w:rsidRDefault="00A37E63" w:rsidP="00A37E63">
      <w:pPr>
        <w:rPr>
          <w:rFonts w:ascii="Monaco" w:hAnsi="Monaco"/>
          <w:sz w:val="22"/>
          <w:rPrChange w:id="465" w:author="Art Goldberg" w:date="2020-07-30T23:09:00Z">
            <w:rPr/>
          </w:rPrChange>
        </w:rPr>
      </w:pPr>
      <w:r w:rsidRPr="00B25626">
        <w:rPr>
          <w:rFonts w:ascii="Monaco" w:hAnsi="Monaco"/>
          <w:sz w:val="22"/>
          <w:rPrChange w:id="466" w:author="Art Goldberg" w:date="2020-07-30T23:09:00Z">
            <w:rPr/>
          </w:rPrChange>
        </w:rPr>
        <w:t>class SimpleSimulationObject(ApplicationSimulationObject):</w:t>
      </w:r>
    </w:p>
    <w:p w14:paraId="63212A76" w14:textId="77777777" w:rsidR="00A37E63" w:rsidRPr="00B25626" w:rsidRDefault="00A37E63" w:rsidP="00A37E63">
      <w:pPr>
        <w:rPr>
          <w:rFonts w:ascii="Monaco" w:hAnsi="Monaco"/>
          <w:sz w:val="22"/>
          <w:rPrChange w:id="467" w:author="Art Goldberg" w:date="2020-07-30T23:09:00Z">
            <w:rPr/>
          </w:rPrChange>
        </w:rPr>
      </w:pPr>
    </w:p>
    <w:p w14:paraId="0A66EDB4" w14:textId="77777777" w:rsidR="00A37E63" w:rsidRPr="00B25626" w:rsidRDefault="00A37E63" w:rsidP="00A37E63">
      <w:pPr>
        <w:rPr>
          <w:rFonts w:ascii="Monaco" w:hAnsi="Monaco"/>
          <w:sz w:val="22"/>
          <w:rPrChange w:id="468" w:author="Art Goldberg" w:date="2020-07-30T23:09:00Z">
            <w:rPr/>
          </w:rPrChange>
        </w:rPr>
      </w:pPr>
      <w:r w:rsidRPr="00B25626">
        <w:rPr>
          <w:rFonts w:ascii="Monaco" w:hAnsi="Monaco"/>
          <w:sz w:val="22"/>
          <w:rPrChange w:id="469" w:author="Art Goldberg" w:date="2020-07-30T23:09:00Z">
            <w:rPr/>
          </w:rPrChange>
        </w:rPr>
        <w:t xml:space="preserve">    def __init__(self, name, delay):</w:t>
      </w:r>
    </w:p>
    <w:p w14:paraId="29B9B708" w14:textId="77777777" w:rsidR="00A37E63" w:rsidRPr="00B25626" w:rsidRDefault="00A37E63" w:rsidP="00A37E63">
      <w:pPr>
        <w:rPr>
          <w:rFonts w:ascii="Monaco" w:hAnsi="Monaco"/>
          <w:sz w:val="22"/>
          <w:rPrChange w:id="470" w:author="Art Goldberg" w:date="2020-07-30T23:09:00Z">
            <w:rPr/>
          </w:rPrChange>
        </w:rPr>
      </w:pPr>
      <w:r w:rsidRPr="00B25626">
        <w:rPr>
          <w:rFonts w:ascii="Monaco" w:hAnsi="Monaco"/>
          <w:sz w:val="22"/>
          <w:rPrChange w:id="471" w:author="Art Goldberg" w:date="2020-07-30T23:09:00Z">
            <w:rPr/>
          </w:rPrChange>
        </w:rPr>
        <w:t xml:space="preserve">        self.delay = delay</w:t>
      </w:r>
    </w:p>
    <w:p w14:paraId="54AF80ED" w14:textId="77777777" w:rsidR="00A37E63" w:rsidRPr="00B25626" w:rsidRDefault="00A37E63" w:rsidP="00A37E63">
      <w:pPr>
        <w:rPr>
          <w:rFonts w:ascii="Monaco" w:hAnsi="Monaco"/>
          <w:sz w:val="22"/>
          <w:rPrChange w:id="472" w:author="Art Goldberg" w:date="2020-07-30T23:09:00Z">
            <w:rPr/>
          </w:rPrChange>
        </w:rPr>
      </w:pPr>
      <w:r w:rsidRPr="00B25626">
        <w:rPr>
          <w:rFonts w:ascii="Monaco" w:hAnsi="Monaco"/>
          <w:sz w:val="22"/>
          <w:rPrChange w:id="473" w:author="Art Goldberg" w:date="2020-07-30T23:09:00Z">
            <w:rPr/>
          </w:rPrChange>
        </w:rPr>
        <w:t xml:space="preserve">        super().__init__(name)</w:t>
      </w:r>
    </w:p>
    <w:p w14:paraId="6BF1E7D3" w14:textId="77777777" w:rsidR="00A37E63" w:rsidRPr="00B25626" w:rsidRDefault="00A37E63" w:rsidP="00A37E63">
      <w:pPr>
        <w:rPr>
          <w:rFonts w:ascii="Monaco" w:hAnsi="Monaco"/>
          <w:sz w:val="22"/>
          <w:rPrChange w:id="474" w:author="Art Goldberg" w:date="2020-07-30T23:09:00Z">
            <w:rPr/>
          </w:rPrChange>
        </w:rPr>
      </w:pPr>
    </w:p>
    <w:p w14:paraId="3A5780CA" w14:textId="77777777" w:rsidR="00A37E63" w:rsidRPr="00B25626" w:rsidRDefault="00A37E63" w:rsidP="00A37E63">
      <w:pPr>
        <w:rPr>
          <w:rFonts w:ascii="Monaco" w:hAnsi="Monaco"/>
          <w:sz w:val="22"/>
          <w:rPrChange w:id="475" w:author="Art Goldberg" w:date="2020-07-30T23:09:00Z">
            <w:rPr/>
          </w:rPrChange>
        </w:rPr>
      </w:pPr>
      <w:r w:rsidRPr="00B25626">
        <w:rPr>
          <w:rFonts w:ascii="Monaco" w:hAnsi="Monaco"/>
          <w:sz w:val="22"/>
          <w:rPrChange w:id="476" w:author="Art Goldberg" w:date="2020-07-30T23:09:00Z">
            <w:rPr/>
          </w:rPrChange>
        </w:rPr>
        <w:t xml:space="preserve">    def send_initial_events(self):</w:t>
      </w:r>
    </w:p>
    <w:p w14:paraId="49F49807" w14:textId="77777777" w:rsidR="00A37E63" w:rsidRPr="00B25626" w:rsidRDefault="00A37E63" w:rsidP="00A37E63">
      <w:pPr>
        <w:rPr>
          <w:rFonts w:ascii="Monaco" w:hAnsi="Monaco"/>
          <w:sz w:val="22"/>
          <w:rPrChange w:id="477" w:author="Art Goldberg" w:date="2020-07-30T23:09:00Z">
            <w:rPr/>
          </w:rPrChange>
        </w:rPr>
      </w:pPr>
      <w:r w:rsidRPr="00B25626">
        <w:rPr>
          <w:rFonts w:ascii="Monaco" w:hAnsi="Monaco"/>
          <w:sz w:val="22"/>
          <w:rPrChange w:id="478" w:author="Art Goldberg" w:date="2020-07-30T23:09:00Z">
            <w:rPr/>
          </w:rPrChange>
        </w:rPr>
        <w:t xml:space="preserve">        </w:t>
      </w:r>
      <w:proofErr w:type="spellStart"/>
      <w:r w:rsidRPr="00B25626">
        <w:rPr>
          <w:rFonts w:ascii="Monaco" w:hAnsi="Monaco"/>
          <w:sz w:val="22"/>
          <w:rPrChange w:id="479" w:author="Art Goldberg" w:date="2020-07-30T23:09:00Z">
            <w:rPr/>
          </w:rPrChange>
        </w:rPr>
        <w:t>self.send_event</w:t>
      </w:r>
      <w:proofErr w:type="spellEnd"/>
      <w:r w:rsidRPr="00B25626">
        <w:rPr>
          <w:rFonts w:ascii="Monaco" w:hAnsi="Monaco"/>
          <w:sz w:val="22"/>
          <w:rPrChange w:id="480" w:author="Art Goldberg" w:date="2020-07-30T23:09:00Z">
            <w:rPr/>
          </w:rPrChange>
        </w:rPr>
        <w:t>(self.delay, self, MessageSentToSelf())</w:t>
      </w:r>
    </w:p>
    <w:p w14:paraId="47792BCB" w14:textId="77777777" w:rsidR="00A37E63" w:rsidRPr="00B25626" w:rsidRDefault="00A37E63" w:rsidP="00A37E63">
      <w:pPr>
        <w:rPr>
          <w:rFonts w:ascii="Monaco" w:hAnsi="Monaco"/>
          <w:sz w:val="22"/>
          <w:rPrChange w:id="481" w:author="Art Goldberg" w:date="2020-07-30T23:09:00Z">
            <w:rPr/>
          </w:rPrChange>
        </w:rPr>
      </w:pPr>
    </w:p>
    <w:p w14:paraId="0E91F021" w14:textId="77777777" w:rsidR="00A37E63" w:rsidRPr="00B25626" w:rsidRDefault="00A37E63" w:rsidP="00A37E63">
      <w:pPr>
        <w:rPr>
          <w:rFonts w:ascii="Monaco" w:hAnsi="Monaco"/>
          <w:sz w:val="22"/>
          <w:rPrChange w:id="482" w:author="Art Goldberg" w:date="2020-07-30T23:09:00Z">
            <w:rPr/>
          </w:rPrChange>
        </w:rPr>
      </w:pPr>
      <w:r w:rsidRPr="00B25626">
        <w:rPr>
          <w:rFonts w:ascii="Monaco" w:hAnsi="Monaco"/>
          <w:sz w:val="22"/>
          <w:rPrChange w:id="483" w:author="Art Goldberg" w:date="2020-07-30T23:09:00Z">
            <w:rPr/>
          </w:rPrChange>
        </w:rPr>
        <w:t xml:space="preserve">    def handle_simulation_event(self, event):</w:t>
      </w:r>
    </w:p>
    <w:p w14:paraId="0FB5CC40" w14:textId="77777777" w:rsidR="00A37E63" w:rsidRPr="00B25626" w:rsidRDefault="00A37E63" w:rsidP="00A37E63">
      <w:pPr>
        <w:rPr>
          <w:rFonts w:ascii="Monaco" w:hAnsi="Monaco"/>
          <w:sz w:val="22"/>
          <w:rPrChange w:id="484" w:author="Art Goldberg" w:date="2020-07-30T23:09:00Z">
            <w:rPr/>
          </w:rPrChange>
        </w:rPr>
      </w:pPr>
      <w:r w:rsidRPr="00B25626">
        <w:rPr>
          <w:rFonts w:ascii="Monaco" w:hAnsi="Monaco"/>
          <w:sz w:val="22"/>
          <w:rPrChange w:id="485" w:author="Art Goldberg" w:date="2020-07-30T23:09:00Z">
            <w:rPr/>
          </w:rPrChange>
        </w:rPr>
        <w:t xml:space="preserve">        </w:t>
      </w:r>
      <w:proofErr w:type="spellStart"/>
      <w:r w:rsidRPr="00B25626">
        <w:rPr>
          <w:rFonts w:ascii="Monaco" w:hAnsi="Monaco"/>
          <w:sz w:val="22"/>
          <w:rPrChange w:id="486" w:author="Art Goldberg" w:date="2020-07-30T23:09:00Z">
            <w:rPr/>
          </w:rPrChange>
        </w:rPr>
        <w:t>self.send_event</w:t>
      </w:r>
      <w:proofErr w:type="spellEnd"/>
      <w:r w:rsidRPr="00B25626">
        <w:rPr>
          <w:rFonts w:ascii="Monaco" w:hAnsi="Monaco"/>
          <w:sz w:val="22"/>
          <w:rPrChange w:id="487" w:author="Art Goldberg" w:date="2020-07-30T23:09:00Z">
            <w:rPr/>
          </w:rPrChange>
        </w:rPr>
        <w:t>(self.delay, self, MessageSentToSelf())</w:t>
      </w:r>
    </w:p>
    <w:p w14:paraId="4C6977CF" w14:textId="77777777" w:rsidR="00A37E63" w:rsidRPr="00B25626" w:rsidRDefault="00A37E63" w:rsidP="00A37E63">
      <w:pPr>
        <w:rPr>
          <w:rFonts w:ascii="Monaco" w:hAnsi="Monaco"/>
          <w:sz w:val="22"/>
          <w:rPrChange w:id="488" w:author="Art Goldberg" w:date="2020-07-30T23:09:00Z">
            <w:rPr/>
          </w:rPrChange>
        </w:rPr>
      </w:pPr>
    </w:p>
    <w:p w14:paraId="052621C3" w14:textId="77777777" w:rsidR="00A37E63" w:rsidRPr="00B25626" w:rsidRDefault="00A37E63" w:rsidP="00A37E63">
      <w:pPr>
        <w:rPr>
          <w:rFonts w:ascii="Monaco" w:hAnsi="Monaco"/>
          <w:sz w:val="22"/>
          <w:rPrChange w:id="489" w:author="Art Goldberg" w:date="2020-07-30T23:09:00Z">
            <w:rPr/>
          </w:rPrChange>
        </w:rPr>
      </w:pPr>
      <w:r w:rsidRPr="00B25626">
        <w:rPr>
          <w:rFonts w:ascii="Monaco" w:hAnsi="Monaco"/>
          <w:sz w:val="22"/>
          <w:rPrChange w:id="490" w:author="Art Goldberg" w:date="2020-07-30T23:09:00Z">
            <w:rPr/>
          </w:rPrChange>
        </w:rPr>
        <w:t xml:space="preserve">    event_handlers = [(MessageSentToSelf, handle_simulation_event)]</w:t>
      </w:r>
    </w:p>
    <w:p w14:paraId="22E9D5FC" w14:textId="77777777" w:rsidR="00A37E63" w:rsidRPr="00B25626" w:rsidRDefault="00A37E63" w:rsidP="00A37E63">
      <w:pPr>
        <w:rPr>
          <w:rFonts w:ascii="Monaco" w:hAnsi="Monaco"/>
          <w:sz w:val="22"/>
          <w:rPrChange w:id="491" w:author="Art Goldberg" w:date="2020-07-30T23:09:00Z">
            <w:rPr/>
          </w:rPrChange>
        </w:rPr>
      </w:pPr>
    </w:p>
    <w:p w14:paraId="7FC2FB76" w14:textId="77777777" w:rsidR="00A37E63" w:rsidRPr="00B25626" w:rsidRDefault="00A37E63" w:rsidP="00A37E63">
      <w:pPr>
        <w:rPr>
          <w:rFonts w:ascii="Monaco" w:hAnsi="Monaco"/>
          <w:sz w:val="22"/>
          <w:rPrChange w:id="492" w:author="Art Goldberg" w:date="2020-07-30T23:09:00Z">
            <w:rPr/>
          </w:rPrChange>
        </w:rPr>
      </w:pPr>
      <w:r w:rsidRPr="00B25626">
        <w:rPr>
          <w:rFonts w:ascii="Monaco" w:hAnsi="Monaco"/>
          <w:sz w:val="22"/>
          <w:rPrChange w:id="493" w:author="Art Goldberg" w:date="2020-07-30T23:09:00Z">
            <w:rPr/>
          </w:rPrChange>
        </w:rPr>
        <w:lastRenderedPageBreak/>
        <w:t xml:space="preserve">    # register the message types sent</w:t>
      </w:r>
    </w:p>
    <w:p w14:paraId="7635D2AD" w14:textId="77777777" w:rsidR="00A37E63" w:rsidRPr="00B25626" w:rsidRDefault="00A37E63" w:rsidP="00A37E63">
      <w:pPr>
        <w:rPr>
          <w:rFonts w:ascii="Monaco" w:hAnsi="Monaco"/>
          <w:sz w:val="22"/>
          <w:rPrChange w:id="494" w:author="Art Goldberg" w:date="2020-07-30T23:09:00Z">
            <w:rPr/>
          </w:rPrChange>
        </w:rPr>
      </w:pPr>
      <w:r w:rsidRPr="00B25626">
        <w:rPr>
          <w:rFonts w:ascii="Monaco" w:hAnsi="Monaco"/>
          <w:sz w:val="22"/>
          <w:rPrChange w:id="495" w:author="Art Goldberg" w:date="2020-07-30T23:09:00Z">
            <w:rPr/>
          </w:rPrChange>
        </w:rPr>
        <w:t xml:space="preserve">    messages_sent = [MessageSentToSelf]</w:t>
      </w:r>
    </w:p>
    <w:p w14:paraId="09E03DF2" w14:textId="77777777" w:rsidR="00A37E63" w:rsidRDefault="00A37E63" w:rsidP="00A37E63">
      <w:r>
        <w:t>```</w:t>
      </w:r>
    </w:p>
    <w:p w14:paraId="7AB53391" w14:textId="77777777" w:rsidR="00A37E63" w:rsidRDefault="00A37E63" w:rsidP="00A37E63"/>
    <w:p w14:paraId="14884CE5" w14:textId="5DB8CF60" w:rsidR="00A37E63" w:rsidRDefault="00A37E63" w:rsidP="00A37E63">
      <w:r>
        <w:t xml:space="preserve">Each </w:t>
      </w:r>
      <w:del w:id="496" w:author="Art Goldberg" w:date="2020-07-31T10:44:00Z">
        <w:r w:rsidDel="00A92088">
          <w:delText xml:space="preserve">simulation </w:delText>
        </w:r>
      </w:del>
      <w:r>
        <w:t xml:space="preserve">object </w:t>
      </w:r>
      <w:ins w:id="497" w:author="Art Goldberg" w:date="2020-07-31T10:44:00Z">
        <w:r w:rsidR="00A92088">
          <w:t xml:space="preserve">in a simulation </w:t>
        </w:r>
      </w:ins>
      <w:r>
        <w:t>must have a unique `name`.</w:t>
      </w:r>
    </w:p>
    <w:p w14:paraId="4BFAB38C" w14:textId="77777777" w:rsidR="00A37E63" w:rsidRDefault="00A37E63" w:rsidP="00A37E63">
      <w:r>
        <w:t>This example adds an instance attribute that provides the delay between events.</w:t>
      </w:r>
    </w:p>
    <w:p w14:paraId="6BC6F133" w14:textId="77777777" w:rsidR="00A37E63" w:rsidRDefault="00A37E63" w:rsidP="00A37E63">
      <w:r>
        <w:t>All `ApplicationSimulationObject`s also have a read-only attribute called `time` that always provides the current simulation time.</w:t>
      </w:r>
    </w:p>
    <w:p w14:paraId="4A202E95" w14:textId="77777777" w:rsidR="00A37E63" w:rsidRDefault="00A37E63" w:rsidP="00A37E63"/>
    <w:p w14:paraId="112C4BAE" w14:textId="47D2D67D" w:rsidR="008F1AE9" w:rsidRDefault="00A37E63" w:rsidP="00A37E63">
      <w:pPr>
        <w:rPr>
          <w:ins w:id="498" w:author="Art Goldberg" w:date="2020-07-30T23:20:00Z"/>
        </w:rPr>
      </w:pPr>
      <w:r>
        <w:t xml:space="preserve">A simulation object may </w:t>
      </w:r>
      <w:del w:id="499" w:author="Art Goldberg" w:date="2020-07-31T17:44:00Z">
        <w:r w:rsidDel="009D7E94">
          <w:delText xml:space="preserve">include </w:delText>
        </w:r>
      </w:del>
      <w:ins w:id="500" w:author="Art Goldberg" w:date="2020-07-31T17:44:00Z">
        <w:r w:rsidR="009D7E94">
          <w:t xml:space="preserve">define </w:t>
        </w:r>
      </w:ins>
      <w:r>
        <w:t xml:space="preserve">a `send_initial_events` method, which, if present, will be called by the simulator </w:t>
      </w:r>
      <w:ins w:id="501" w:author="Art Goldberg" w:date="2020-07-30T23:11:00Z">
        <w:r w:rsidR="008F1AE9">
          <w:t xml:space="preserve">after all objects have been created </w:t>
        </w:r>
      </w:ins>
      <w:ins w:id="502" w:author="Art Goldberg" w:date="2020-07-30T23:20:00Z">
        <w:r w:rsidR="00D26DB2">
          <w:t>and</w:t>
        </w:r>
      </w:ins>
      <w:ins w:id="503" w:author="Art Goldberg" w:date="2020-07-30T23:18:00Z">
        <w:r w:rsidR="001D53B2">
          <w:t xml:space="preserve"> </w:t>
        </w:r>
      </w:ins>
      <w:ins w:id="504" w:author="Art Goldberg" w:date="2020-07-30T23:14:00Z">
        <w:r w:rsidR="00B1387E">
          <w:t xml:space="preserve">before </w:t>
        </w:r>
      </w:ins>
      <w:ins w:id="505" w:author="Art Goldberg" w:date="2020-07-30T23:20:00Z">
        <w:r w:rsidR="00D26DB2">
          <w:t>simulation begins.</w:t>
        </w:r>
      </w:ins>
    </w:p>
    <w:p w14:paraId="79BC3C3F" w14:textId="16287970" w:rsidR="00D26DB2" w:rsidRDefault="00D26DB2" w:rsidP="00A37E63">
      <w:pPr>
        <w:rPr>
          <w:ins w:id="506" w:author="Art Goldberg" w:date="2020-07-30T23:22:00Z"/>
        </w:rPr>
      </w:pPr>
      <w:ins w:id="507" w:author="Art Goldberg" w:date="2020-07-30T23:20:00Z">
        <w:r>
          <w:t>The method can perform arbitrary initialization, including scheduling events for the object itself</w:t>
        </w:r>
      </w:ins>
      <w:ins w:id="508" w:author="Art Goldberg" w:date="2020-07-30T23:21:00Z">
        <w:r>
          <w:t xml:space="preserve"> or for other </w:t>
        </w:r>
      </w:ins>
      <w:ins w:id="509" w:author="Art Goldberg" w:date="2020-07-30T23:22:00Z">
        <w:r>
          <w:t>objects in the simulation.</w:t>
        </w:r>
      </w:ins>
    </w:p>
    <w:p w14:paraId="4FA7EA1D" w14:textId="0103E334" w:rsidR="00A37E63" w:rsidDel="00D26DB2" w:rsidRDefault="00A37E63" w:rsidP="00A37E63">
      <w:pPr>
        <w:rPr>
          <w:del w:id="510" w:author="Art Goldberg" w:date="2020-07-30T23:22:00Z"/>
        </w:rPr>
      </w:pPr>
      <w:del w:id="511" w:author="Art Goldberg" w:date="2020-07-30T23:22:00Z">
        <w:r w:rsidDel="00D26DB2">
          <w:delText>during initialization to send the object's</w:delText>
        </w:r>
      </w:del>
      <w:del w:id="512" w:author="Art Goldberg" w:date="2020-07-30T23:10:00Z">
        <w:r w:rsidDel="00B25626">
          <w:delText xml:space="preserve"> initial events</w:delText>
        </w:r>
      </w:del>
      <w:del w:id="513" w:author="Art Goldberg" w:date="2020-07-30T23:22:00Z">
        <w:r w:rsidDel="00D26DB2">
          <w:delText>.</w:delText>
        </w:r>
      </w:del>
    </w:p>
    <w:p w14:paraId="77CD2828" w14:textId="4B847505" w:rsidR="00A37E63" w:rsidRDefault="00A37E63" w:rsidP="00A37E63">
      <w:r>
        <w:t xml:space="preserve">A simulation must </w:t>
      </w:r>
      <w:del w:id="514" w:author="Art Goldberg" w:date="2020-07-31T17:45:00Z">
        <w:r w:rsidDel="009E0CA6">
          <w:delText xml:space="preserve">send </w:delText>
        </w:r>
      </w:del>
      <w:ins w:id="515" w:author="Art Goldberg" w:date="2020-07-31T17:45:00Z">
        <w:r w:rsidR="009E0CA6">
          <w:t xml:space="preserve">schedule </w:t>
        </w:r>
      </w:ins>
      <w:r>
        <w:t>at least one initial event</w:t>
      </w:r>
      <w:ins w:id="516" w:author="Art Goldberg" w:date="2020-07-30T23:22:00Z">
        <w:r w:rsidR="00D26DB2">
          <w:t xml:space="preserve"> to </w:t>
        </w:r>
      </w:ins>
      <w:ins w:id="517" w:author="Art Goldberg" w:date="2020-07-30T23:24:00Z">
        <w:r w:rsidR="009C4EAF">
          <w:t>commence.</w:t>
        </w:r>
      </w:ins>
      <w:del w:id="518" w:author="Art Goldberg" w:date="2020-07-30T23:22:00Z">
        <w:r w:rsidDel="00D26DB2">
          <w:delText>.</w:delText>
        </w:r>
      </w:del>
    </w:p>
    <w:p w14:paraId="148A8DA1" w14:textId="77777777" w:rsidR="00A37E63" w:rsidRDefault="00A37E63" w:rsidP="00A37E63"/>
    <w:p w14:paraId="50240F16" w14:textId="77777777" w:rsidR="00C7697D" w:rsidRDefault="00C7697D" w:rsidP="00C7697D">
      <w:moveToRangeStart w:id="519" w:author="Art Goldberg" w:date="2020-07-30T23:36:00Z" w:name="move47044618"/>
      <w:moveTo w:id="520" w:author="Art Goldberg" w:date="2020-07-30T23:36:00Z">
        <w:r>
          <w:t>`ApplicationSimulationObject` provides the method</w:t>
        </w:r>
      </w:moveTo>
    </w:p>
    <w:p w14:paraId="12639A2F" w14:textId="77777777" w:rsidR="00C7697D" w:rsidRDefault="00C7697D" w:rsidP="00C7697D">
      <w:moveTo w:id="521" w:author="Art Goldberg" w:date="2020-07-30T23:36:00Z">
        <w:r>
          <w:t>`send_event(delay, receiving_object, event_message)` which schedules an event to occur `delay` time units in the future.</w:t>
        </w:r>
      </w:moveTo>
    </w:p>
    <w:p w14:paraId="121EB2BA" w14:textId="77777777" w:rsidR="00C7697D" w:rsidRDefault="00C7697D" w:rsidP="00C7697D">
      <w:moveTo w:id="522" w:author="Art Goldberg" w:date="2020-07-30T23:36:00Z">
        <w:r>
          <w:t>`event_message` is an instance of a `SimulationMessage`, and may have attributes that contain data used by the event.</w:t>
        </w:r>
      </w:moveTo>
    </w:p>
    <w:p w14:paraId="3EBB3F25" w14:textId="77777777" w:rsidR="00C7697D" w:rsidRDefault="00C7697D" w:rsidP="00C7697D">
      <w:moveTo w:id="523" w:author="Art Goldberg" w:date="2020-07-30T23:36:00Z">
        <w:r>
          <w:t>The event will be executed by an event handler in simulation object `receiving_object`, which will receive a simulation event containing `event_message` at its scheduled simulation time.</w:t>
        </w:r>
      </w:moveTo>
    </w:p>
    <w:moveToRangeEnd w:id="519"/>
    <w:p w14:paraId="6ED9CD3C" w14:textId="77777777" w:rsidR="00C7697D" w:rsidRDefault="00C7697D" w:rsidP="00A37E63">
      <w:pPr>
        <w:rPr>
          <w:ins w:id="524" w:author="Art Goldberg" w:date="2020-07-30T23:36:00Z"/>
        </w:rPr>
      </w:pPr>
    </w:p>
    <w:p w14:paraId="22682026" w14:textId="77777777" w:rsidR="00A37E63" w:rsidRDefault="00A37E63" w:rsidP="00A37E63">
      <w:r>
        <w:t>A simulation object must include at least one method that handles simulation events.</w:t>
      </w:r>
    </w:p>
    <w:p w14:paraId="0FA6104C" w14:textId="77777777" w:rsidR="00A37E63" w:rsidRDefault="00A37E63" w:rsidP="00A37E63">
      <w:pPr>
        <w:rPr>
          <w:ins w:id="525" w:author="Art Goldberg" w:date="2020-07-30T23:26:00Z"/>
        </w:rPr>
      </w:pPr>
      <w:r>
        <w:t>The simulator vectors incoming message types as directed by an `event_handlers` attribute that associates each message type received by a simulation object with one of its methods.</w:t>
      </w:r>
    </w:p>
    <w:p w14:paraId="3990A6D9" w14:textId="1AC8E6E9" w:rsidR="00990438" w:rsidRDefault="00BF0052" w:rsidP="00A37E63">
      <w:pPr>
        <w:rPr>
          <w:ins w:id="526" w:author="Art Goldberg" w:date="2020-07-30T23:32:00Z"/>
        </w:rPr>
      </w:pPr>
      <w:ins w:id="527" w:author="Art Goldberg" w:date="2020-07-30T23:26:00Z">
        <w:r>
          <w:t xml:space="preserve">In the example, when an event </w:t>
        </w:r>
      </w:ins>
      <w:ins w:id="528" w:author="Art Goldberg" w:date="2020-07-30T23:27:00Z">
        <w:r>
          <w:t>storing a `</w:t>
        </w:r>
        <w:r w:rsidRPr="005D2794">
          <w:rPr>
            <w:rFonts w:ascii="Monaco" w:hAnsi="Monaco"/>
            <w:sz w:val="21"/>
            <w:rPrChange w:id="529" w:author="Art Goldberg" w:date="2020-07-30T23:35:00Z">
              <w:rPr>
                <w:rFonts w:ascii="Monaco" w:hAnsi="Monaco"/>
                <w:sz w:val="22"/>
              </w:rPr>
            </w:rPrChange>
          </w:rPr>
          <w:t>MessageSentToSelf</w:t>
        </w:r>
        <w:r>
          <w:t xml:space="preserve">` </w:t>
        </w:r>
      </w:ins>
      <w:ins w:id="530" w:author="Art Goldberg" w:date="2020-07-30T23:35:00Z">
        <w:r w:rsidR="005D2794">
          <w:t xml:space="preserve">instance </w:t>
        </w:r>
      </w:ins>
      <w:ins w:id="531" w:author="Art Goldberg" w:date="2020-07-30T23:32:00Z">
        <w:r w:rsidR="00990438">
          <w:t>occurs at a `</w:t>
        </w:r>
        <w:r w:rsidR="00990438" w:rsidRPr="00990438">
          <w:t>SimpleSimulationObject</w:t>
        </w:r>
        <w:r w:rsidR="00990438">
          <w:t xml:space="preserve">`, </w:t>
        </w:r>
      </w:ins>
      <w:ins w:id="532" w:author="Art Goldberg" w:date="2020-07-30T23:33:00Z">
        <w:r w:rsidR="00990438">
          <w:t>the method `</w:t>
        </w:r>
        <w:r w:rsidR="00990438" w:rsidRPr="000D0D62">
          <w:rPr>
            <w:rFonts w:ascii="Monaco" w:hAnsi="Monaco"/>
            <w:sz w:val="22"/>
          </w:rPr>
          <w:t>handle_simulation_event</w:t>
        </w:r>
        <w:r w:rsidR="00990438">
          <w:t>` will be invoked with the event as an argument.</w:t>
        </w:r>
      </w:ins>
    </w:p>
    <w:p w14:paraId="05D4AD72" w14:textId="24636149" w:rsidR="00BF0052" w:rsidDel="00990438" w:rsidRDefault="00BF0052" w:rsidP="00A37E63">
      <w:pPr>
        <w:rPr>
          <w:del w:id="533" w:author="Art Goldberg" w:date="2020-07-30T23:33:00Z"/>
        </w:rPr>
      </w:pPr>
    </w:p>
    <w:p w14:paraId="70CBF9D1" w14:textId="77777777" w:rsidR="00A37E63" w:rsidRDefault="00A37E63" w:rsidP="00A37E63"/>
    <w:p w14:paraId="5C3BA855" w14:textId="00B55964" w:rsidR="00A37E63" w:rsidDel="00C7697D" w:rsidRDefault="00A37E63" w:rsidP="00A37E63">
      <w:moveFromRangeStart w:id="534" w:author="Art Goldberg" w:date="2020-07-30T23:36:00Z" w:name="move47044618"/>
      <w:moveFrom w:id="535" w:author="Art Goldberg" w:date="2020-07-30T23:36:00Z">
        <w:r w:rsidDel="00C7697D">
          <w:t>`ApplicationSimulationObject` provides the method</w:t>
        </w:r>
      </w:moveFrom>
    </w:p>
    <w:p w14:paraId="77B5A3CF" w14:textId="68C7BEF2" w:rsidR="00A37E63" w:rsidDel="00C7697D" w:rsidRDefault="00A37E63" w:rsidP="00A37E63">
      <w:moveFrom w:id="536" w:author="Art Goldberg" w:date="2020-07-30T23:36:00Z">
        <w:r w:rsidDel="00C7697D">
          <w:t>`send_event(delay, receiving_object, event_message)` which schedules an event to occur `delay` time units in the future.</w:t>
        </w:r>
      </w:moveFrom>
    </w:p>
    <w:p w14:paraId="0E5A41BA" w14:textId="51F53D61" w:rsidR="00A37E63" w:rsidDel="00C7697D" w:rsidRDefault="00A37E63" w:rsidP="00A37E63">
      <w:moveFrom w:id="537" w:author="Art Goldberg" w:date="2020-07-30T23:36:00Z">
        <w:r w:rsidDel="00C7697D">
          <w:t>`event_message` is an instance of a `SimulationMessage`, and may have attributes that contain data used by the event.</w:t>
        </w:r>
      </w:moveFrom>
    </w:p>
    <w:p w14:paraId="3798240F" w14:textId="4840888E" w:rsidR="00A37E63" w:rsidDel="00C7697D" w:rsidRDefault="00A37E63" w:rsidP="00A37E63">
      <w:moveFrom w:id="538" w:author="Art Goldberg" w:date="2020-07-30T23:36:00Z">
        <w:r w:rsidDel="00C7697D">
          <w:t>The event will be executed by an event handler in simulation object `receiving_object`, which will receive a simulation event containing `event_message` at its scheduled simulation time.</w:t>
        </w:r>
      </w:moveFrom>
    </w:p>
    <w:moveFromRangeEnd w:id="534"/>
    <w:p w14:paraId="62AC22B9" w14:textId="224B4FB3" w:rsidR="00A37E63" w:rsidDel="00D21D28" w:rsidRDefault="00A37E63" w:rsidP="00A37E63">
      <w:pPr>
        <w:rPr>
          <w:del w:id="539" w:author="Art Goldberg" w:date="2020-07-31T17:50:00Z"/>
        </w:rPr>
      </w:pPr>
      <w:r>
        <w:t>In this example</w:t>
      </w:r>
      <w:ins w:id="540" w:author="Art Goldberg" w:date="2020-07-31T17:50:00Z">
        <w:r w:rsidR="004B787F">
          <w:t>,</w:t>
        </w:r>
      </w:ins>
      <w:r>
        <w:t xml:space="preserve"> all simulation events are scheduled to be executed by the object that creates the event, but </w:t>
      </w:r>
      <w:del w:id="541" w:author="Art Goldberg" w:date="2020-07-31T17:50:00Z">
        <w:r w:rsidDel="00D21D28">
          <w:delText>realistic</w:delText>
        </w:r>
      </w:del>
      <w:ins w:id="542" w:author="Art Goldberg" w:date="2020-07-31T17:50:00Z">
        <w:r w:rsidR="00D21D28">
          <w:t xml:space="preserve">complex </w:t>
        </w:r>
      </w:ins>
    </w:p>
    <w:p w14:paraId="00BCF3CB" w14:textId="48DAB85C" w:rsidR="00A37E63" w:rsidRDefault="00A37E63" w:rsidP="00A37E63">
      <w:r>
        <w:t xml:space="preserve">simulations </w:t>
      </w:r>
      <w:ins w:id="543" w:author="Art Goldberg" w:date="2020-07-31T17:50:00Z">
        <w:r w:rsidR="00D21D28">
          <w:t xml:space="preserve">usually </w:t>
        </w:r>
      </w:ins>
      <w:r>
        <w:t>contain multiple simulation objects which schedule events for each other.</w:t>
      </w:r>
    </w:p>
    <w:p w14:paraId="6BE16B64" w14:textId="77777777" w:rsidR="00A37E63" w:rsidRDefault="00A37E63" w:rsidP="00A37E63"/>
    <w:p w14:paraId="41E1C175" w14:textId="77777777" w:rsidR="00A37E63" w:rsidRDefault="00A37E63" w:rsidP="00A37E63">
      <w:r>
        <w:t>3: Execute a simulation by creating a `SimulationEngine`, instantiating the application objects, sending their initial event messages, and running the simulation.</w:t>
      </w:r>
    </w:p>
    <w:p w14:paraId="0CC77AB3" w14:textId="77777777" w:rsidR="00A37E63" w:rsidRDefault="00A37E63" w:rsidP="00A37E63"/>
    <w:p w14:paraId="5BBAECA8" w14:textId="77777777" w:rsidR="00A37E63" w:rsidRDefault="00A37E63" w:rsidP="00A37E63">
      <w:r>
        <w:t>```python</w:t>
      </w:r>
    </w:p>
    <w:p w14:paraId="2D15DBBF" w14:textId="77777777" w:rsidR="00A37E63" w:rsidRPr="0054419D" w:rsidRDefault="00A37E63" w:rsidP="00A37E63">
      <w:pPr>
        <w:rPr>
          <w:rFonts w:ascii="Monaco" w:hAnsi="Monaco"/>
          <w:sz w:val="22"/>
          <w:rPrChange w:id="544" w:author="Art Goldberg" w:date="2020-07-31T10:21:00Z">
            <w:rPr/>
          </w:rPrChange>
        </w:rPr>
      </w:pPr>
      <w:r w:rsidRPr="0054419D">
        <w:rPr>
          <w:rFonts w:ascii="Monaco" w:hAnsi="Monaco"/>
          <w:sz w:val="22"/>
          <w:rPrChange w:id="545" w:author="Art Goldberg" w:date="2020-07-31T10:21:00Z">
            <w:rPr/>
          </w:rPrChange>
        </w:rPr>
        <w:t># create a simulation engine</w:t>
      </w:r>
    </w:p>
    <w:p w14:paraId="3A9C0BBF" w14:textId="77777777" w:rsidR="00A37E63" w:rsidRPr="0054419D" w:rsidRDefault="00A37E63" w:rsidP="00A37E63">
      <w:pPr>
        <w:rPr>
          <w:rFonts w:ascii="Monaco" w:hAnsi="Monaco"/>
          <w:sz w:val="22"/>
          <w:rPrChange w:id="546" w:author="Art Goldberg" w:date="2020-07-31T10:21:00Z">
            <w:rPr/>
          </w:rPrChange>
        </w:rPr>
      </w:pPr>
      <w:r w:rsidRPr="0054419D">
        <w:rPr>
          <w:rFonts w:ascii="Monaco" w:hAnsi="Monaco"/>
          <w:sz w:val="22"/>
          <w:rPrChange w:id="547" w:author="Art Goldberg" w:date="2020-07-31T10:21:00Z">
            <w:rPr/>
          </w:rPrChange>
        </w:rPr>
        <w:t>simulation_engine = SimulationEngine()</w:t>
      </w:r>
    </w:p>
    <w:p w14:paraId="0F7B84AB" w14:textId="77777777" w:rsidR="00A37E63" w:rsidRPr="0054419D" w:rsidRDefault="00A37E63" w:rsidP="00A37E63">
      <w:pPr>
        <w:rPr>
          <w:rFonts w:ascii="Monaco" w:hAnsi="Monaco"/>
          <w:sz w:val="22"/>
          <w:rPrChange w:id="548" w:author="Art Goldberg" w:date="2020-07-31T10:21:00Z">
            <w:rPr/>
          </w:rPrChange>
        </w:rPr>
      </w:pPr>
    </w:p>
    <w:p w14:paraId="109D4547" w14:textId="77777777" w:rsidR="00A37E63" w:rsidRPr="0054419D" w:rsidRDefault="00A37E63" w:rsidP="00A37E63">
      <w:pPr>
        <w:rPr>
          <w:rFonts w:ascii="Monaco" w:hAnsi="Monaco"/>
          <w:sz w:val="22"/>
          <w:rPrChange w:id="549" w:author="Art Goldberg" w:date="2020-07-31T10:21:00Z">
            <w:rPr/>
          </w:rPrChange>
        </w:rPr>
      </w:pPr>
      <w:r w:rsidRPr="0054419D">
        <w:rPr>
          <w:rFonts w:ascii="Monaco" w:hAnsi="Monaco"/>
          <w:sz w:val="22"/>
          <w:rPrChange w:id="550" w:author="Art Goldberg" w:date="2020-07-31T10:21:00Z">
            <w:rPr/>
          </w:rPrChange>
        </w:rPr>
        <w:t># create a simulation object and add it to the simulation</w:t>
      </w:r>
    </w:p>
    <w:p w14:paraId="7C776E42" w14:textId="77777777" w:rsidR="00A37E63" w:rsidRPr="0054419D" w:rsidRDefault="00A37E63" w:rsidP="00A37E63">
      <w:pPr>
        <w:rPr>
          <w:rFonts w:ascii="Monaco" w:hAnsi="Monaco"/>
          <w:sz w:val="22"/>
          <w:rPrChange w:id="551" w:author="Art Goldberg" w:date="2020-07-31T10:21:00Z">
            <w:rPr/>
          </w:rPrChange>
        </w:rPr>
      </w:pPr>
      <w:r w:rsidRPr="0054419D">
        <w:rPr>
          <w:rFonts w:ascii="Monaco" w:hAnsi="Monaco"/>
          <w:sz w:val="22"/>
          <w:rPrChange w:id="552" w:author="Art Goldberg" w:date="2020-07-31T10:21:00Z">
            <w:rPr/>
          </w:rPrChange>
        </w:rPr>
        <w:t>simulation_engine.add_object(SimpleSimulationObject('object_1', 6))</w:t>
      </w:r>
    </w:p>
    <w:p w14:paraId="0CCDE665" w14:textId="77777777" w:rsidR="00A37E63" w:rsidRPr="0054419D" w:rsidRDefault="00A37E63" w:rsidP="00A37E63">
      <w:pPr>
        <w:rPr>
          <w:rFonts w:ascii="Monaco" w:hAnsi="Monaco"/>
          <w:sz w:val="22"/>
          <w:rPrChange w:id="553" w:author="Art Goldberg" w:date="2020-07-31T10:21:00Z">
            <w:rPr/>
          </w:rPrChange>
        </w:rPr>
      </w:pPr>
    </w:p>
    <w:p w14:paraId="520C7374" w14:textId="77777777" w:rsidR="00A37E63" w:rsidRPr="0054419D" w:rsidRDefault="00A37E63" w:rsidP="00A37E63">
      <w:pPr>
        <w:rPr>
          <w:rFonts w:ascii="Monaco" w:hAnsi="Monaco"/>
          <w:sz w:val="22"/>
          <w:rPrChange w:id="554" w:author="Art Goldberg" w:date="2020-07-31T10:21:00Z">
            <w:rPr/>
          </w:rPrChange>
        </w:rPr>
      </w:pPr>
      <w:r w:rsidRPr="0054419D">
        <w:rPr>
          <w:rFonts w:ascii="Monaco" w:hAnsi="Monaco"/>
          <w:sz w:val="22"/>
          <w:rPrChange w:id="555" w:author="Art Goldberg" w:date="2020-07-31T10:21:00Z">
            <w:rPr/>
          </w:rPrChange>
        </w:rPr>
        <w:t># initialize and run the simulation</w:t>
      </w:r>
    </w:p>
    <w:p w14:paraId="42B5FCE9" w14:textId="77777777" w:rsidR="00A37E63" w:rsidRPr="0054419D" w:rsidRDefault="00A37E63" w:rsidP="00A37E63">
      <w:pPr>
        <w:rPr>
          <w:rFonts w:ascii="Monaco" w:hAnsi="Monaco"/>
          <w:sz w:val="22"/>
          <w:rPrChange w:id="556" w:author="Art Goldberg" w:date="2020-07-31T10:21:00Z">
            <w:rPr/>
          </w:rPrChange>
        </w:rPr>
      </w:pPr>
      <w:r w:rsidRPr="0054419D">
        <w:rPr>
          <w:rFonts w:ascii="Monaco" w:hAnsi="Monaco"/>
          <w:sz w:val="22"/>
          <w:rPrChange w:id="557" w:author="Art Goldberg" w:date="2020-07-31T10:21:00Z">
            <w:rPr/>
          </w:rPrChange>
        </w:rPr>
        <w:t>simulation_engine.initialize()</w:t>
      </w:r>
    </w:p>
    <w:p w14:paraId="0E22CC0E" w14:textId="77777777" w:rsidR="005A2112" w:rsidRPr="0054419D" w:rsidRDefault="005A2112" w:rsidP="005A2112">
      <w:pPr>
        <w:rPr>
          <w:ins w:id="558" w:author="Art Goldberg" w:date="2020-07-28T13:25:00Z"/>
          <w:rFonts w:ascii="Monaco" w:hAnsi="Monaco"/>
          <w:sz w:val="22"/>
          <w:rPrChange w:id="559" w:author="Art Goldberg" w:date="2020-07-31T10:21:00Z">
            <w:rPr>
              <w:ins w:id="560" w:author="Art Goldberg" w:date="2020-07-28T13:25:00Z"/>
            </w:rPr>
          </w:rPrChange>
        </w:rPr>
      </w:pPr>
      <w:ins w:id="561" w:author="Art Goldberg" w:date="2020-07-28T13:25:00Z">
        <w:r w:rsidRPr="0054419D">
          <w:rPr>
            <w:rFonts w:ascii="Monaco" w:hAnsi="Monaco"/>
            <w:sz w:val="22"/>
            <w:rPrChange w:id="562" w:author="Art Goldberg" w:date="2020-07-31T10:21:00Z">
              <w:rPr/>
            </w:rPrChange>
          </w:rPr>
          <w:t>num_events = simulation_engine.run(100).num_events</w:t>
        </w:r>
      </w:ins>
    </w:p>
    <w:p w14:paraId="5AB45354" w14:textId="4ABB4A6B" w:rsidR="00A37E63" w:rsidDel="005A2112" w:rsidRDefault="00A37E63" w:rsidP="00A37E63">
      <w:pPr>
        <w:rPr>
          <w:del w:id="563" w:author="Art Goldberg" w:date="2020-07-28T13:25:00Z"/>
        </w:rPr>
      </w:pPr>
      <w:del w:id="564" w:author="Art Goldberg" w:date="2020-07-28T13:25:00Z">
        <w:r w:rsidDel="005A2112">
          <w:delText>num_events = simulation_engine.run(25)</w:delText>
        </w:r>
      </w:del>
    </w:p>
    <w:p w14:paraId="52EDB1CE" w14:textId="77777777" w:rsidR="00A37E63" w:rsidRDefault="00A37E63" w:rsidP="00A37E63">
      <w:r>
        <w:t>```</w:t>
      </w:r>
    </w:p>
    <w:p w14:paraId="03CB0215" w14:textId="3472DAF8" w:rsidR="00A37E63" w:rsidRDefault="00A37E63" w:rsidP="005B5C59">
      <w:pPr>
        <w:outlineLvl w:val="0"/>
      </w:pPr>
      <w:r>
        <w:t xml:space="preserve">This runs a simulation for </w:t>
      </w:r>
      <w:del w:id="565" w:author="Art Goldberg" w:date="2020-07-28T13:25:00Z">
        <w:r w:rsidDel="005A2112">
          <w:delText xml:space="preserve">25 </w:delText>
        </w:r>
      </w:del>
      <w:ins w:id="566" w:author="Art Goldberg" w:date="2020-07-28T13:25:00Z">
        <w:r w:rsidR="005A2112">
          <w:t xml:space="preserve">100 </w:t>
        </w:r>
      </w:ins>
      <w:r>
        <w:t>time units, and obtains the number of events executed.</w:t>
      </w:r>
    </w:p>
    <w:p w14:paraId="1E1B95BB" w14:textId="77777777" w:rsidR="00A37E63" w:rsidRDefault="00A37E63" w:rsidP="00A37E63"/>
    <w:p w14:paraId="234BDFF5" w14:textId="77777777" w:rsidR="00A37E63" w:rsidRDefault="00A37E63" w:rsidP="00A37E63">
      <w:r>
        <w:t># Performance of DE-Sim</w:t>
      </w:r>
    </w:p>
    <w:p w14:paraId="30DB763F" w14:textId="77777777" w:rsidR="00A37E63" w:rsidRDefault="00A37E63" w:rsidP="00A37E63"/>
    <w:p w14:paraId="6E542A39" w14:textId="77777777" w:rsidR="00A37E63" w:rsidRDefault="00A37E63" w:rsidP="00A37E63">
      <w:r>
        <w:t>DE-Sim achieves good performance by using Python's `heapq` priority queue package to schedule events.</w:t>
      </w:r>
    </w:p>
    <w:p w14:paraId="2DE4B6A8" w14:textId="77777777" w:rsidR="00A37E63" w:rsidRDefault="00A37E63" w:rsidP="00A37E63">
      <w:r>
        <w:lastRenderedPageBreak/>
        <w:t>\autoref{fig:performance} shows the performance of DE-Sim simulating a model of a cyclic messaging network over range of network sizes.</w:t>
      </w:r>
    </w:p>
    <w:p w14:paraId="3A401EE0" w14:textId="77777777" w:rsidR="00A37E63" w:rsidRDefault="00A37E63" w:rsidP="00A37E63"/>
    <w:p w14:paraId="4412550E" w14:textId="77777777" w:rsidR="00875437" w:rsidRDefault="00A37E63" w:rsidP="00A37E63">
      <w:pPr>
        <w:rPr>
          <w:ins w:id="567" w:author="Art Goldberg" w:date="2020-07-31T10:56:00Z"/>
        </w:rPr>
      </w:pPr>
      <w:r>
        <w:t xml:space="preserve">![**Performance of DE-Sim simulating a model of a cyclic messaging network over a range of network sizes.** Each statistic represents the average of three executions in a Docker container on a 2.9 GHz Intel Core i5 processor. </w:t>
      </w:r>
    </w:p>
    <w:p w14:paraId="36FBF0BE" w14:textId="30926208" w:rsidR="00875437" w:rsidDel="00875437" w:rsidRDefault="00875437" w:rsidP="00875437">
      <w:pPr>
        <w:rPr>
          <w:del w:id="568" w:author="Art Goldberg" w:date="2020-07-31T10:57:00Z"/>
        </w:rPr>
      </w:pPr>
      <w:moveToRangeStart w:id="569" w:author="Art Goldberg" w:date="2020-07-31T10:56:00Z" w:name="move47085431"/>
      <w:moveTo w:id="570" w:author="Art Goldberg" w:date="2020-07-31T10:56:00Z">
        <w:del w:id="571" w:author="Art Goldberg" w:date="2020-07-31T10:56:00Z">
          <w:r w:rsidDel="00875437">
            <w:delText>The s</w:delText>
          </w:r>
        </w:del>
        <w:del w:id="572" w:author="Art Goldberg" w:date="2020-07-31T10:57:00Z">
          <w:r w:rsidDel="00875437">
            <w:delText>ource code for the cyclic messaging network model is available in the DE-Sim Git repository.</w:delText>
          </w:r>
        </w:del>
      </w:moveTo>
    </w:p>
    <w:moveToRangeEnd w:id="569"/>
    <w:p w14:paraId="3D422B81" w14:textId="29EECFCD" w:rsidR="008171CB" w:rsidRDefault="00875437" w:rsidP="00A37E63">
      <w:pPr>
        <w:rPr>
          <w:ins w:id="573" w:author="Art Goldberg" w:date="2020-07-31T10:56:00Z"/>
        </w:rPr>
      </w:pPr>
      <w:ins w:id="574" w:author="Art Goldberg" w:date="2020-07-31T10:55:00Z">
        <w:r>
          <w:t xml:space="preserve">The </w:t>
        </w:r>
      </w:ins>
      <w:ins w:id="575" w:author="Art Goldberg" w:date="2020-07-31T10:51:00Z">
        <w:r w:rsidR="004A35AF">
          <w:t>cyclic messaging network model</w:t>
        </w:r>
      </w:ins>
      <w:ins w:id="576" w:author="Art Goldberg" w:date="2020-07-31T10:54:00Z">
        <w:r>
          <w:t xml:space="preserve"> </w:t>
        </w:r>
      </w:ins>
      <w:ins w:id="577" w:author="Art Goldberg" w:date="2020-07-31T10:56:00Z">
        <w:r>
          <w:t>consists of a ring of simulation objects. E</w:t>
        </w:r>
      </w:ins>
      <w:ins w:id="578" w:author="Art Goldberg" w:date="2020-07-31T10:55:00Z">
        <w:r>
          <w:t xml:space="preserve">ach object </w:t>
        </w:r>
      </w:ins>
      <w:ins w:id="579" w:author="Art Goldberg" w:date="2020-07-31T10:54:00Z">
        <w:r>
          <w:t xml:space="preserve">executes </w:t>
        </w:r>
      </w:ins>
      <w:ins w:id="580" w:author="Art Goldberg" w:date="2020-07-31T10:55:00Z">
        <w:r>
          <w:t xml:space="preserve">an </w:t>
        </w:r>
      </w:ins>
      <w:ins w:id="581" w:author="Art Goldberg" w:date="2020-07-31T10:54:00Z">
        <w:r>
          <w:t xml:space="preserve">event </w:t>
        </w:r>
      </w:ins>
      <w:ins w:id="582" w:author="Art Goldberg" w:date="2020-07-31T11:19:00Z">
        <w:r w:rsidR="006E18F3">
          <w:t xml:space="preserve">at </w:t>
        </w:r>
      </w:ins>
      <w:ins w:id="583" w:author="Art Goldberg" w:date="2020-07-31T10:54:00Z">
        <w:r>
          <w:t xml:space="preserve">every time unit and schedules an event for the next object in the </w:t>
        </w:r>
      </w:ins>
      <w:ins w:id="584" w:author="Art Goldberg" w:date="2020-07-31T10:56:00Z">
        <w:r>
          <w:t xml:space="preserve">ring 1 time unit in the future. </w:t>
        </w:r>
      </w:ins>
    </w:p>
    <w:p w14:paraId="1FA2C6D5" w14:textId="1B8C7EF6" w:rsidR="00875437" w:rsidRDefault="0050673B" w:rsidP="00875437">
      <w:pPr>
        <w:rPr>
          <w:ins w:id="585" w:author="Art Goldberg" w:date="2020-07-31T10:57:00Z"/>
        </w:rPr>
      </w:pPr>
      <w:ins w:id="586" w:author="Art Goldberg" w:date="2020-07-31T17:52:00Z">
        <w:r>
          <w:t xml:space="preserve">The </w:t>
        </w:r>
      </w:ins>
      <w:ins w:id="587" w:author="Art Goldberg" w:date="2020-07-31T10:57:00Z">
        <w:del w:id="588" w:author="Art Goldberg" w:date="2020-07-31T10:56:00Z">
          <w:r w:rsidR="00875437" w:rsidDel="00875437">
            <w:delText>The s</w:delText>
          </w:r>
        </w:del>
      </w:ins>
      <w:ins w:id="589" w:author="Art Goldberg" w:date="2020-07-31T17:52:00Z">
        <w:r>
          <w:t>s</w:t>
        </w:r>
      </w:ins>
      <w:ins w:id="590" w:author="Art Goldberg" w:date="2020-07-31T10:57:00Z">
        <w:r w:rsidR="00875437">
          <w:t xml:space="preserve">ource code for </w:t>
        </w:r>
      </w:ins>
      <w:ins w:id="591" w:author="Art Goldberg" w:date="2020-07-31T17:51:00Z">
        <w:r w:rsidR="007C719B">
          <w:t xml:space="preserve">this </w:t>
        </w:r>
      </w:ins>
      <w:ins w:id="592" w:author="Art Goldberg" w:date="2020-07-31T10:57:00Z">
        <w:r w:rsidR="00875437">
          <w:t>model is available in the DE-Sim Git repository.</w:t>
        </w:r>
      </w:ins>
    </w:p>
    <w:p w14:paraId="48ED5B08" w14:textId="3ADFCE59" w:rsidR="00A37E63" w:rsidDel="00875437" w:rsidRDefault="00A37E63" w:rsidP="00A37E63">
      <w:moveFromRangeStart w:id="593" w:author="Art Goldberg" w:date="2020-07-31T10:56:00Z" w:name="move47085431"/>
      <w:moveFrom w:id="594" w:author="Art Goldberg" w:date="2020-07-31T10:56:00Z">
        <w:r w:rsidDel="00875437">
          <w:t>The source code for the cyclic messaging network model is available in the DE-Sim Git repository.</w:t>
        </w:r>
      </w:moveFrom>
    </w:p>
    <w:moveFromRangeEnd w:id="593"/>
    <w:p w14:paraId="54CA0BB6" w14:textId="77777777" w:rsidR="00A37E63" w:rsidRDefault="00A37E63" w:rsidP="00A37E63">
      <w:r>
        <w:t>\label{fig:performance}](performance.pdf)</w:t>
      </w:r>
    </w:p>
    <w:p w14:paraId="66301BBB" w14:textId="77777777" w:rsidR="00A37E63" w:rsidRDefault="00A37E63" w:rsidP="00A37E63"/>
    <w:p w14:paraId="5EA4D43C" w14:textId="7316D8D4" w:rsidR="00A37E63" w:rsidRDefault="00A37E63" w:rsidP="00A37E63">
      <w:commentRangeStart w:id="595"/>
      <w:r>
        <w:t xml:space="preserve"># Case study: </w:t>
      </w:r>
      <w:del w:id="596" w:author="Art Goldberg" w:date="2020-07-31T11:22:00Z">
        <w:r w:rsidDel="00BB297F">
          <w:delText xml:space="preserve">hybrid </w:delText>
        </w:r>
      </w:del>
      <w:ins w:id="597" w:author="Art Goldberg" w:date="2020-07-31T11:22:00Z">
        <w:r w:rsidR="00BB297F">
          <w:t xml:space="preserve">a multi-algorithmic </w:t>
        </w:r>
      </w:ins>
      <w:r>
        <w:t>simulation tool for whole-cell modeling</w:t>
      </w:r>
      <w:commentRangeEnd w:id="595"/>
      <w:r w:rsidR="00BB297F">
        <w:rPr>
          <w:rStyle w:val="CommentReference"/>
        </w:rPr>
        <w:commentReference w:id="595"/>
      </w:r>
    </w:p>
    <w:p w14:paraId="746EF2F0" w14:textId="77777777" w:rsidR="00A37E63" w:rsidRDefault="00A37E63" w:rsidP="00A37E63"/>
    <w:p w14:paraId="0D295CEB" w14:textId="6B2264A2" w:rsidR="008C6F7E" w:rsidRDefault="00A37E63" w:rsidP="00EA1349">
      <w:pPr>
        <w:rPr>
          <w:ins w:id="598" w:author="Art Goldberg" w:date="2020-07-31T11:37:00Z"/>
        </w:rPr>
      </w:pPr>
      <w:commentRangeStart w:id="599"/>
      <w:r>
        <w:t>We</w:t>
      </w:r>
      <w:commentRangeEnd w:id="599"/>
      <w:r w:rsidR="00EA1349">
        <w:rPr>
          <w:rStyle w:val="CommentReference"/>
        </w:rPr>
        <w:commentReference w:id="599"/>
      </w:r>
      <w:r>
        <w:t xml:space="preserve"> have used DE-Sim to develop WC-Sim [@goldberg2020wc_sim], a </w:t>
      </w:r>
      <w:ins w:id="600" w:author="Art Goldberg" w:date="2020-07-31T11:27:00Z">
        <w:r w:rsidR="00EA1349">
          <w:t xml:space="preserve">multi-algorithmic </w:t>
        </w:r>
      </w:ins>
      <w:del w:id="601" w:author="Art Goldberg" w:date="2020-07-31T11:27:00Z">
        <w:r w:rsidDel="00EA1349">
          <w:delText xml:space="preserve">hybrid </w:delText>
        </w:r>
      </w:del>
      <w:r>
        <w:t xml:space="preserve">simulation tool </w:t>
      </w:r>
      <w:del w:id="602" w:author="Art Goldberg" w:date="2020-07-31T11:29:00Z">
        <w:r w:rsidDel="00EA1349">
          <w:delText xml:space="preserve">for </w:delText>
        </w:r>
      </w:del>
      <w:ins w:id="603" w:author="Art Goldberg" w:date="2020-07-31T11:29:00Z">
        <w:r w:rsidR="00EA1349">
          <w:t xml:space="preserve">that integrates </w:t>
        </w:r>
      </w:ins>
      <w:ins w:id="604" w:author="Art Goldberg" w:date="2020-07-31T11:28:00Z">
        <w:r w:rsidR="00EA1349">
          <w:t xml:space="preserve">comprehensive </w:t>
        </w:r>
      </w:ins>
      <w:ins w:id="605" w:author="Art Goldberg" w:date="2020-07-31T11:27:00Z">
        <w:r w:rsidR="00EA1349">
          <w:t>models of the biochemical dynamics inside biological cell</w:t>
        </w:r>
      </w:ins>
      <w:ins w:id="606" w:author="Art Goldberg" w:date="2020-07-31T14:52:00Z">
        <w:r w:rsidR="00C34CF2">
          <w:t>s</w:t>
        </w:r>
      </w:ins>
      <w:ins w:id="607" w:author="Art Goldberg" w:date="2020-07-31T11:27:00Z">
        <w:r w:rsidR="00EA1349">
          <w:t xml:space="preserve"> </w:t>
        </w:r>
      </w:ins>
      <w:del w:id="608" w:author="Art Goldberg" w:date="2020-07-31T11:28:00Z">
        <w:r w:rsidDel="00EA1349">
          <w:delText xml:space="preserve">whole-cell models </w:delText>
        </w:r>
      </w:del>
      <w:r>
        <w:t xml:space="preserve">[@karr2015principles; @goldberg2018emerging; @karr2012whole]. </w:t>
      </w:r>
    </w:p>
    <w:p w14:paraId="5F6AC5AA" w14:textId="31ACDF04" w:rsidR="00A37E63" w:rsidRDefault="00A37E63" w:rsidP="00EA1349">
      <w:del w:id="609" w:author="Art Goldberg" w:date="2020-07-31T11:37:00Z">
        <w:r w:rsidDel="008C6F7E">
          <w:delText>Whole</w:delText>
        </w:r>
      </w:del>
      <w:ins w:id="610" w:author="Art Goldberg" w:date="2020-07-31T14:52:00Z">
        <w:r w:rsidR="00C34CF2">
          <w:t>W</w:t>
        </w:r>
      </w:ins>
      <w:ins w:id="611" w:author="Art Goldberg" w:date="2020-07-31T11:37:00Z">
        <w:r w:rsidR="008C6F7E">
          <w:t>hole</w:t>
        </w:r>
      </w:ins>
      <w:r>
        <w:t>-cell models which predict phenotype from genotype by representing all of the biochemical activity in a cell have great potential to help scientists elucidate the basis of cellular behavior, help bioengineers rationally design biosensors and biomachines, and help physicians personalize medicine.</w:t>
      </w:r>
    </w:p>
    <w:p w14:paraId="1E2DFAEE" w14:textId="77777777" w:rsidR="00A37E63" w:rsidRDefault="00A37E63" w:rsidP="00A37E63"/>
    <w:p w14:paraId="65002CB6" w14:textId="460D0E86" w:rsidR="00A37E63" w:rsidRDefault="00A37E63" w:rsidP="00A37E63">
      <w:r>
        <w:t xml:space="preserve">Due to the diverse timescales of the reactions inside cells, one promising way to build whole-cell models is to combine fine-grain submodels of slow </w:t>
      </w:r>
      <w:ins w:id="612" w:author="Art Goldberg" w:date="2020-07-31T11:46:00Z">
        <w:r w:rsidR="00356095">
          <w:t xml:space="preserve">biochemical </w:t>
        </w:r>
      </w:ins>
      <w:r>
        <w:t xml:space="preserve">processes, such as transcription, that are simulated with </w:t>
      </w:r>
      <w:ins w:id="613" w:author="Art Goldberg" w:date="2020-07-31T11:32:00Z">
        <w:r w:rsidR="00E91FD5">
          <w:t xml:space="preserve">a discrete-event model of biochemical dynamics, </w:t>
        </w:r>
      </w:ins>
      <w:r>
        <w:t xml:space="preserve">the Stochastic Simulation Algorithm (SSA, @gillespie1977exact) with medium-grain submodels of faster processes, such as signal transduction, that are simulated with ordinary differential equations (ODEs) and coarse-grained submodels of fast processes, such as metabolism, that are simulated with flux-balance analysis (FBA, @orth2010flux). This requires co-simulating SSA, </w:t>
      </w:r>
      <w:ins w:id="614" w:author="Art Goldberg" w:date="2020-07-31T11:33:00Z">
        <w:r w:rsidR="00C62C02">
          <w:t>ODE</w:t>
        </w:r>
        <w:r w:rsidR="00E91FD5">
          <w:t xml:space="preserve"> and </w:t>
        </w:r>
      </w:ins>
      <w:r>
        <w:t>FBA</w:t>
      </w:r>
      <w:del w:id="615" w:author="Art Goldberg" w:date="2020-07-31T11:33:00Z">
        <w:r w:rsidDel="00E91FD5">
          <w:delText>, and other simulation algorithms</w:delText>
        </w:r>
      </w:del>
      <w:r>
        <w:t xml:space="preserve">. However, </w:t>
      </w:r>
      <w:ins w:id="616" w:author="Art Goldberg" w:date="2020-07-31T11:33:00Z">
        <w:r w:rsidR="00E91FD5">
          <w:t xml:space="preserve">tools </w:t>
        </w:r>
      </w:ins>
      <w:del w:id="617" w:author="Art Goldberg" w:date="2020-07-31T11:34:00Z">
        <w:r w:rsidDel="00E91FD5">
          <w:delText xml:space="preserve">there are no tools </w:delText>
        </w:r>
      </w:del>
      <w:r>
        <w:t>for co-simulating these algorithms</w:t>
      </w:r>
      <w:ins w:id="618" w:author="Art Goldberg" w:date="2020-07-31T11:34:00Z">
        <w:r w:rsidR="00E91FD5">
          <w:t xml:space="preserve"> do not exist</w:t>
        </w:r>
      </w:ins>
      <w:r>
        <w:t>.</w:t>
      </w:r>
    </w:p>
    <w:p w14:paraId="52C0416B" w14:textId="77777777" w:rsidR="00A37E63" w:rsidRDefault="00A37E63" w:rsidP="00A37E63"/>
    <w:p w14:paraId="21678022" w14:textId="0B8D01CD" w:rsidR="00B760D7" w:rsidRDefault="00B760D7" w:rsidP="00B760D7">
      <w:pPr>
        <w:rPr>
          <w:ins w:id="619" w:author="Art Goldberg" w:date="2020-07-31T14:31:00Z"/>
        </w:rPr>
      </w:pPr>
      <w:ins w:id="620" w:author="Art Goldberg" w:date="2020-07-31T14:31:00Z">
        <w:r>
          <w:t>To enable whole-cell modeling, we have created WC-Sim, a whole-cell simulator that in</w:t>
        </w:r>
      </w:ins>
      <w:ins w:id="621" w:author="Art Goldberg" w:date="2020-07-31T14:32:00Z">
        <w:r>
          <w:t>tegrates whole</w:t>
        </w:r>
      </w:ins>
      <w:ins w:id="622" w:author="Art Goldberg" w:date="2020-07-31T14:31:00Z">
        <w:r>
          <w:t>-cell models described in the WC-Lang language [@karr2020wc_lang].</w:t>
        </w:r>
      </w:ins>
    </w:p>
    <w:p w14:paraId="07400F24" w14:textId="77777777" w:rsidR="00371D83" w:rsidRDefault="00A37E63" w:rsidP="00371D83">
      <w:pPr>
        <w:rPr>
          <w:ins w:id="623" w:author="Art Goldberg" w:date="2020-07-31T14:37:00Z"/>
        </w:rPr>
      </w:pPr>
      <w:del w:id="624" w:author="Art Goldberg" w:date="2020-07-31T14:31:00Z">
        <w:r w:rsidDel="00B760D7">
          <w:delText xml:space="preserve">To </w:delText>
        </w:r>
      </w:del>
      <w:del w:id="625" w:author="Art Goldberg" w:date="2020-07-31T14:28:00Z">
        <w:r w:rsidDel="00C62C02">
          <w:delText xml:space="preserve">accelerate </w:delText>
        </w:r>
      </w:del>
      <w:del w:id="626" w:author="Art Goldberg" w:date="2020-07-31T14:31:00Z">
        <w:r w:rsidDel="00B760D7">
          <w:delText xml:space="preserve">whole-cell modeling, we have </w:delText>
        </w:r>
      </w:del>
      <w:del w:id="627" w:author="Art Goldberg" w:date="2020-07-31T14:28:00Z">
        <w:r w:rsidDel="00C62C02">
          <w:delText xml:space="preserve">used DE-Sim to implement </w:delText>
        </w:r>
      </w:del>
      <w:del w:id="628" w:author="Art Goldberg" w:date="2020-07-31T14:31:00Z">
        <w:r w:rsidDel="00B760D7">
          <w:delText xml:space="preserve">WC-Sim [@goldberg2020wc_sim], </w:delText>
        </w:r>
      </w:del>
      <w:del w:id="629" w:author="Art Goldberg" w:date="2020-07-31T11:39:00Z">
        <w:r w:rsidDel="003D1ABB">
          <w:delText xml:space="preserve">a </w:delText>
        </w:r>
      </w:del>
      <w:del w:id="630" w:author="Art Goldberg" w:date="2020-07-31T11:34:00Z">
        <w:r w:rsidDel="00E91FD5">
          <w:delText xml:space="preserve">hybrid </w:delText>
        </w:r>
      </w:del>
      <w:del w:id="631" w:author="Art Goldberg" w:date="2020-07-31T14:31:00Z">
        <w:r w:rsidDel="00B760D7">
          <w:delText>simulation tool for whole-cell models described in the WC-Lang language [@karr2020wc_lang].</w:delText>
        </w:r>
      </w:del>
      <w:del w:id="632" w:author="Art Goldberg" w:date="2020-07-31T11:39:00Z">
        <w:r w:rsidDel="003D1ABB">
          <w:delText xml:space="preserve"> </w:delText>
        </w:r>
      </w:del>
      <w:r>
        <w:t xml:space="preserve">We implemented WC-Sim by using DE-Sim to </w:t>
      </w:r>
      <w:del w:id="633" w:author="Art Goldberg" w:date="2020-07-31T14:36:00Z">
        <w:r w:rsidDel="00371D83">
          <w:delText xml:space="preserve">implement </w:delText>
        </w:r>
      </w:del>
      <w:ins w:id="634" w:author="Art Goldberg" w:date="2020-07-31T14:36:00Z">
        <w:r w:rsidR="00371D83">
          <w:t xml:space="preserve">construct </w:t>
        </w:r>
      </w:ins>
      <w:ins w:id="635" w:author="Art Goldberg" w:date="2020-07-31T14:37:00Z">
        <w:r w:rsidR="00371D83">
          <w:t xml:space="preserve">a </w:t>
        </w:r>
      </w:ins>
      <w:del w:id="636" w:author="Art Goldberg" w:date="2020-07-31T11:39:00Z">
        <w:r w:rsidDel="003D1ABB">
          <w:delText xml:space="preserve">logical processes </w:delText>
        </w:r>
      </w:del>
      <w:ins w:id="637" w:author="Art Goldberg" w:date="2020-07-31T11:39:00Z">
        <w:r w:rsidR="00371D83">
          <w:t>simulation object class</w:t>
        </w:r>
        <w:r w:rsidR="003D1ABB">
          <w:t xml:space="preserve"> </w:t>
        </w:r>
      </w:ins>
      <w:r>
        <w:t xml:space="preserve">for </w:t>
      </w:r>
      <w:ins w:id="638" w:author="Art Goldberg" w:date="2020-07-31T14:37:00Z">
        <w:r w:rsidR="00371D83">
          <w:t xml:space="preserve">each of the </w:t>
        </w:r>
      </w:ins>
      <w:r>
        <w:t xml:space="preserve">SSA, ODE, and FBA </w:t>
      </w:r>
      <w:del w:id="639" w:author="Art Goldberg" w:date="2020-07-31T14:37:00Z">
        <w:r w:rsidDel="00371D83">
          <w:delText xml:space="preserve">simulations </w:delText>
        </w:r>
      </w:del>
      <w:ins w:id="640" w:author="Art Goldberg" w:date="2020-07-31T14:37:00Z">
        <w:r w:rsidR="00371D83">
          <w:t>submodels.</w:t>
        </w:r>
      </w:ins>
    </w:p>
    <w:p w14:paraId="5697B259" w14:textId="49E1B973" w:rsidR="00430CD0" w:rsidRDefault="00A37E63" w:rsidP="00371D83">
      <w:pPr>
        <w:rPr>
          <w:ins w:id="641" w:author="Art Goldberg" w:date="2020-07-31T11:43:00Z"/>
        </w:rPr>
      </w:pPr>
      <w:del w:id="642" w:author="Art Goldberg" w:date="2020-07-31T14:39:00Z">
        <w:r w:rsidDel="00371D83">
          <w:delText xml:space="preserve">and </w:delText>
        </w:r>
      </w:del>
      <w:ins w:id="643" w:author="Art Goldberg" w:date="2020-07-31T18:09:00Z">
        <w:r w:rsidR="00FE2B34">
          <w:t xml:space="preserve">DE-Sim event messages schedule the activities </w:t>
        </w:r>
      </w:ins>
      <w:ins w:id="644" w:author="Art Goldberg" w:date="2020-07-31T11:41:00Z">
        <w:r w:rsidR="00430CD0">
          <w:t>of each simulation object</w:t>
        </w:r>
      </w:ins>
      <w:ins w:id="645" w:author="Art Goldberg" w:date="2020-07-31T14:39:00Z">
        <w:r w:rsidR="00371D83">
          <w:t>,</w:t>
        </w:r>
      </w:ins>
      <w:ins w:id="646" w:author="Art Goldberg" w:date="2020-07-31T11:41:00Z">
        <w:r w:rsidR="00430CD0">
          <w:t xml:space="preserve"> </w:t>
        </w:r>
      </w:ins>
      <w:ins w:id="647" w:author="Art Goldberg" w:date="2020-07-31T14:49:00Z">
        <w:r w:rsidR="00E72C8D">
          <w:t xml:space="preserve">while the advance of simulation time </w:t>
        </w:r>
      </w:ins>
      <w:ins w:id="648" w:author="Art Goldberg" w:date="2020-07-31T14:57:00Z">
        <w:r w:rsidR="00424D47">
          <w:t xml:space="preserve">is used to </w:t>
        </w:r>
      </w:ins>
      <w:ins w:id="649" w:author="Art Goldberg" w:date="2020-07-31T14:49:00Z">
        <w:r w:rsidR="00E72C8D">
          <w:t xml:space="preserve">coordinate </w:t>
        </w:r>
      </w:ins>
      <w:ins w:id="650" w:author="Art Goldberg" w:date="2020-07-31T14:40:00Z">
        <w:r w:rsidR="00371D83">
          <w:t xml:space="preserve">the objects’ </w:t>
        </w:r>
      </w:ins>
      <w:ins w:id="651" w:author="Art Goldberg" w:date="2020-07-31T11:44:00Z">
        <w:r w:rsidR="00430CD0">
          <w:t xml:space="preserve">shared </w:t>
        </w:r>
      </w:ins>
      <w:ins w:id="652" w:author="Art Goldberg" w:date="2020-07-31T11:42:00Z">
        <w:r w:rsidR="00430CD0">
          <w:t xml:space="preserve">access to </w:t>
        </w:r>
      </w:ins>
      <w:ins w:id="653" w:author="Art Goldberg" w:date="2020-07-31T11:44:00Z">
        <w:r w:rsidR="00430CD0">
          <w:t xml:space="preserve">the </w:t>
        </w:r>
      </w:ins>
      <w:ins w:id="654" w:author="Art Goldberg" w:date="2020-07-31T14:40:00Z">
        <w:r w:rsidR="00371D83">
          <w:t xml:space="preserve">counts of molecules that represent the shared </w:t>
        </w:r>
      </w:ins>
      <w:ins w:id="655" w:author="Art Goldberg" w:date="2020-07-31T11:44:00Z">
        <w:r w:rsidR="00430CD0">
          <w:t>state of the cell.</w:t>
        </w:r>
      </w:ins>
    </w:p>
    <w:p w14:paraId="59B67F1A" w14:textId="6110353E" w:rsidR="00356095" w:rsidRDefault="00A37E63" w:rsidP="00356095">
      <w:pPr>
        <w:rPr>
          <w:ins w:id="656" w:author="Art Goldberg" w:date="2020-07-31T11:48:00Z"/>
        </w:rPr>
      </w:pPr>
      <w:del w:id="657" w:author="Art Goldberg" w:date="2020-07-31T11:44:00Z">
        <w:r w:rsidDel="00430CD0">
          <w:delText xml:space="preserve">event messages </w:delText>
        </w:r>
      </w:del>
      <w:del w:id="658" w:author="Art Goldberg" w:date="2020-07-31T11:45:00Z">
        <w:r w:rsidDel="00430CD0">
          <w:delText xml:space="preserve">for synchronizing the counts of species shared among submodels, and developing custom codes to </w:delText>
        </w:r>
      </w:del>
      <w:del w:id="659" w:author="Art Goldberg" w:date="2020-07-31T14:50:00Z">
        <w:r w:rsidDel="00E72C8D">
          <w:delText xml:space="preserve">translate </w:delText>
        </w:r>
      </w:del>
      <w:del w:id="660" w:author="Art Goldberg" w:date="2020-07-31T11:46:00Z">
        <w:r w:rsidDel="00356095">
          <w:delText xml:space="preserve">models </w:delText>
        </w:r>
      </w:del>
      <w:del w:id="661" w:author="Art Goldberg" w:date="2020-07-31T14:50:00Z">
        <w:r w:rsidDel="00E72C8D">
          <w:delText xml:space="preserve">described </w:delText>
        </w:r>
      </w:del>
      <w:del w:id="662" w:author="Art Goldberg" w:date="2020-07-31T14:23:00Z">
        <w:r w:rsidDel="001872AF">
          <w:delText xml:space="preserve">with </w:delText>
        </w:r>
      </w:del>
      <w:del w:id="663" w:author="Art Goldberg" w:date="2020-07-31T14:50:00Z">
        <w:r w:rsidDel="00E72C8D">
          <w:delText>WC-Lang into instances of SSA, ODE, and FBA simulation objects.</w:delText>
        </w:r>
      </w:del>
      <w:ins w:id="664" w:author="Art Goldberg" w:date="2020-07-31T11:48:00Z">
        <w:r w:rsidR="00356095">
          <w:t xml:space="preserve">DE-Sim’s </w:t>
        </w:r>
      </w:ins>
      <w:ins w:id="665" w:author="Art Goldberg" w:date="2020-07-31T14:58:00Z">
        <w:r w:rsidR="00F3323E">
          <w:t>object-oriented</w:t>
        </w:r>
      </w:ins>
      <w:ins w:id="666" w:author="Art Goldberg" w:date="2020-07-31T11:48:00Z">
        <w:r w:rsidR="00356095">
          <w:t xml:space="preserve"> modeling </w:t>
        </w:r>
      </w:ins>
      <w:ins w:id="667" w:author="Art Goldberg" w:date="2020-07-31T11:49:00Z">
        <w:r w:rsidR="00356095">
          <w:t xml:space="preserve">functionality </w:t>
        </w:r>
      </w:ins>
      <w:ins w:id="668" w:author="Art Goldberg" w:date="2020-07-31T11:48:00Z">
        <w:r w:rsidR="00356095">
          <w:t>made it easy to separately develop SSA, ODE, and FBA simulation objects and compose them into a multi-algorithmic simulator.</w:t>
        </w:r>
      </w:ins>
    </w:p>
    <w:p w14:paraId="0FECD067" w14:textId="296CB919" w:rsidR="00356095" w:rsidRDefault="00356095" w:rsidP="00B342D9">
      <w:pPr>
        <w:rPr>
          <w:ins w:id="669" w:author="Art Goldberg" w:date="2020-07-31T11:52:00Z"/>
        </w:rPr>
      </w:pPr>
      <w:ins w:id="670" w:author="Art Goldberg" w:date="2020-07-31T11:49:00Z">
        <w:r>
          <w:t xml:space="preserve">DE-Sim’s discrete-event </w:t>
        </w:r>
      </w:ins>
      <w:ins w:id="671" w:author="Art Goldberg" w:date="2020-07-31T14:58:00Z">
        <w:r w:rsidR="00F3323E">
          <w:t>framework</w:t>
        </w:r>
      </w:ins>
      <w:ins w:id="672" w:author="Art Goldberg" w:date="2020-07-31T11:49:00Z">
        <w:r>
          <w:t xml:space="preserve"> </w:t>
        </w:r>
      </w:ins>
      <w:ins w:id="673" w:author="Art Goldberg" w:date="2020-07-31T11:52:00Z">
        <w:r w:rsidR="00B342D9">
          <w:t xml:space="preserve">provided the complete control needed to </w:t>
        </w:r>
      </w:ins>
      <w:ins w:id="674" w:author="Art Goldberg" w:date="2020-07-31T11:49:00Z">
        <w:r>
          <w:t xml:space="preserve">precisely synchronize the interactions </w:t>
        </w:r>
      </w:ins>
      <w:ins w:id="675" w:author="Art Goldberg" w:date="2020-07-31T11:51:00Z">
        <w:r w:rsidR="00786A77">
          <w:t>between these objects.</w:t>
        </w:r>
      </w:ins>
    </w:p>
    <w:p w14:paraId="249654C6" w14:textId="3FBC6879" w:rsidR="00B342D9" w:rsidRDefault="00B342D9" w:rsidP="00B342D9">
      <w:pPr>
        <w:rPr>
          <w:ins w:id="676" w:author="Art Goldberg" w:date="2020-07-31T11:54:00Z"/>
        </w:rPr>
      </w:pPr>
      <w:ins w:id="677" w:author="Art Goldberg" w:date="2020-07-31T11:52:00Z">
        <w:r>
          <w:t>And DE-Sim</w:t>
        </w:r>
      </w:ins>
      <w:ins w:id="678" w:author="Art Goldberg" w:date="2020-07-31T11:53:00Z">
        <w:r>
          <w:t xml:space="preserve">’s Python foundation enabled us to </w:t>
        </w:r>
      </w:ins>
      <w:ins w:id="679" w:author="Art Goldberg" w:date="2020-07-31T14:50:00Z">
        <w:r w:rsidR="00E72C8D">
          <w:t xml:space="preserve">dramatically reduce the effort required to build WC-Sim </w:t>
        </w:r>
      </w:ins>
      <w:ins w:id="680" w:author="Art Goldberg" w:date="2020-07-31T14:51:00Z">
        <w:r w:rsidR="00E72C8D">
          <w:t xml:space="preserve">by </w:t>
        </w:r>
      </w:ins>
      <w:ins w:id="681" w:author="Art Goldberg" w:date="2020-07-31T11:53:00Z">
        <w:r w:rsidR="00F3323E">
          <w:t>leveraging</w:t>
        </w:r>
        <w:r>
          <w:t xml:space="preserve"> data-science tools </w:t>
        </w:r>
      </w:ins>
      <w:ins w:id="682" w:author="Art Goldberg" w:date="2020-07-31T18:11:00Z">
        <w:r w:rsidR="00395DD6">
          <w:t>in</w:t>
        </w:r>
      </w:ins>
      <w:ins w:id="683" w:author="Art Goldberg" w:date="2020-07-31T18:12:00Z">
        <w:r w:rsidR="00395DD6">
          <w:t xml:space="preserve">cluding </w:t>
        </w:r>
      </w:ins>
      <w:ins w:id="684" w:author="Art Goldberg" w:date="2020-07-31T11:53:00Z">
        <w:r>
          <w:t xml:space="preserve">pandas, </w:t>
        </w:r>
      </w:ins>
      <w:ins w:id="685" w:author="Art Goldberg" w:date="2020-07-31T18:12:00Z">
        <w:r w:rsidR="00395DD6">
          <w:t xml:space="preserve">networkx, matplotlib, </w:t>
        </w:r>
      </w:ins>
      <w:ins w:id="686" w:author="Art Goldberg" w:date="2020-07-31T11:53:00Z">
        <w:r>
          <w:t>NumPy, and SciPy</w:t>
        </w:r>
      </w:ins>
      <w:del w:id="687" w:author="Art Goldberg" w:date="2020-07-31T11:46:00Z">
        <w:r w:rsidR="00A37E63" w:rsidDel="00356095">
          <w:delText xml:space="preserve"> </w:delText>
        </w:r>
      </w:del>
      <w:del w:id="688" w:author="Art Goldberg" w:date="2020-07-31T11:54:00Z">
        <w:r w:rsidR="00A37E63" w:rsidDel="00B342D9">
          <w:delText xml:space="preserve">DE-Sim made it easy develop </w:delText>
        </w:r>
      </w:del>
      <w:del w:id="689" w:author="Art Goldberg" w:date="2020-07-31T14:50:00Z">
        <w:r w:rsidR="00A37E63" w:rsidDel="00E72C8D">
          <w:delText>WC-Sim</w:delText>
        </w:r>
      </w:del>
      <w:ins w:id="690" w:author="Art Goldberg" w:date="2020-07-31T11:54:00Z">
        <w:r>
          <w:t>.</w:t>
        </w:r>
      </w:ins>
    </w:p>
    <w:p w14:paraId="349A9704" w14:textId="79F8B6ED" w:rsidR="00A37E63" w:rsidRDefault="00A37E63" w:rsidP="00B342D9">
      <w:del w:id="691" w:author="Art Goldberg" w:date="2020-07-31T11:54:00Z">
        <w:r w:rsidDel="00B342D9">
          <w:delText xml:space="preserve"> by enabling us to use the WC-Lang Python package to translate models into DES objects and enabling us to use Python packages for ODE and FBA simulation to implement the simulation classes. This reduced the amount of effort that would have otherwise been required to implement WC-Sim. </w:delText>
        </w:r>
      </w:del>
      <w:r>
        <w:t xml:space="preserve">We anticipate </w:t>
      </w:r>
      <w:del w:id="692" w:author="Art Goldberg" w:date="2020-07-31T14:51:00Z">
        <w:r w:rsidDel="00E72C8D">
          <w:delText xml:space="preserve">the </w:delText>
        </w:r>
      </w:del>
      <w:ins w:id="693" w:author="Art Goldberg" w:date="2020-07-31T14:51:00Z">
        <w:r w:rsidR="00E72C8D">
          <w:t xml:space="preserve">that </w:t>
        </w:r>
      </w:ins>
      <w:r>
        <w:t xml:space="preserve">WC-Sim will enable researchers to </w:t>
      </w:r>
      <w:del w:id="694" w:author="Art Goldberg" w:date="2020-07-31T14:51:00Z">
        <w:r w:rsidDel="00E72C8D">
          <w:delText xml:space="preserve">conduct </w:delText>
        </w:r>
      </w:del>
      <w:ins w:id="695" w:author="Art Goldberg" w:date="2020-07-31T14:51:00Z">
        <w:r w:rsidR="00E72C8D">
          <w:t xml:space="preserve">create </w:t>
        </w:r>
      </w:ins>
      <w:r>
        <w:t xml:space="preserve">unprecedented models of cellular </w:t>
      </w:r>
      <w:commentRangeStart w:id="696"/>
      <w:commentRangeStart w:id="697"/>
      <w:r>
        <w:t>biochemistry</w:t>
      </w:r>
      <w:commentRangeEnd w:id="696"/>
      <w:r w:rsidR="00C11E0B">
        <w:rPr>
          <w:rStyle w:val="CommentReference"/>
        </w:rPr>
        <w:commentReference w:id="696"/>
      </w:r>
      <w:commentRangeEnd w:id="697"/>
      <w:r w:rsidR="00545FCA">
        <w:rPr>
          <w:rStyle w:val="CommentReference"/>
        </w:rPr>
        <w:commentReference w:id="697"/>
      </w:r>
      <w:r>
        <w:t>.</w:t>
      </w:r>
    </w:p>
    <w:p w14:paraId="29A03292" w14:textId="77777777" w:rsidR="00A37E63" w:rsidRDefault="00A37E63" w:rsidP="00A37E63"/>
    <w:p w14:paraId="01C0D4C6" w14:textId="51BE6794" w:rsidR="00A37E63" w:rsidDel="005A2112" w:rsidRDefault="00A37E63" w:rsidP="00A37E63">
      <w:pPr>
        <w:rPr>
          <w:del w:id="698" w:author="Art Goldberg" w:date="2020-07-28T13:26:00Z"/>
        </w:rPr>
      </w:pPr>
      <w:commentRangeStart w:id="699"/>
      <w:del w:id="700" w:author="Art Goldberg" w:date="2020-07-28T13:26:00Z">
        <w:r w:rsidDel="005A2112">
          <w:delText># Comparison of DE-Sim with other DES tools</w:delText>
        </w:r>
      </w:del>
    </w:p>
    <w:p w14:paraId="5DAF5937" w14:textId="10987D79" w:rsidR="00A37E63" w:rsidDel="005A2112" w:rsidRDefault="00A37E63" w:rsidP="00A37E63">
      <w:pPr>
        <w:rPr>
          <w:del w:id="701" w:author="Art Goldberg" w:date="2020-07-28T13:26:00Z"/>
        </w:rPr>
      </w:pPr>
    </w:p>
    <w:p w14:paraId="2AFE700C" w14:textId="66333AEA" w:rsidR="00A37E63" w:rsidDel="005A2112" w:rsidRDefault="00A37E63" w:rsidP="00A37E63">
      <w:pPr>
        <w:rPr>
          <w:del w:id="702" w:author="Art Goldberg" w:date="2020-07-28T13:26:00Z"/>
        </w:rPr>
      </w:pPr>
      <w:del w:id="703" w:author="Art Goldberg" w:date="2020-07-28T13:26:00Z">
        <w:r w:rsidDel="005A2112">
          <w:delText xml:space="preserve">As introduced above, several DES tools are already available, including functional DES tools such as SimPy [@matloff2008introduction], object-oriented DES tools such as SystemC [@mueller2001simulation], graphical DES tools such as Simul8 [@concannon2003dynamic], and high-performance, parallel DES tools such as POSE [@wilmarth2005pose] and ROSS [@carothers2002ross]. For computational scientists who seek use DES to analyze large datasets, we believe that the primary advantage of DE-Sim is that DE-Sim makes it easier to build complex models from large, heterogeneous datasets. We believe that it is easier to create models with DE-Sim than SimPy because DE-Sim models can be defined using classes, whereas SimPy models must be defined at a lower level using functions. We believe that it is easier to create models with DE-Sim than other object-oriented DES tools because DE-Sim builds upon </w:delText>
        </w:r>
        <w:r w:rsidDel="005A2112">
          <w:lastRenderedPageBreak/>
          <w:delText xml:space="preserve">Python rather than lower-level langauages such as C++. This makes DE-Sim more accessible to a wider range of researchers than many other DES tools, makes it easy for researchers to quickly experiment with models with minimal Python code, and makes it easy to use high-level data science packages such as NumPy [@oliphant2006guide], pandas [@mckinney2010data], SciPy </w:delText>
        </w:r>
      </w:del>
      <w:commentRangeEnd w:id="699"/>
      <w:r w:rsidR="00545FCA">
        <w:rPr>
          <w:rStyle w:val="CommentReference"/>
        </w:rPr>
        <w:commentReference w:id="699"/>
      </w:r>
      <w:del w:id="704" w:author="Art Goldberg" w:date="2020-07-28T13:26:00Z">
        <w:r w:rsidDel="005A2112">
          <w:delText>[@virtanen2020scipy], and SQLAlchemy [@bayer2020sqlalchemy] to build complex models from large datasets. Together, we anticipate that these features will enable researchers to create new models of unprecedented size and accuracy of a broad range of systems.</w:delText>
        </w:r>
      </w:del>
    </w:p>
    <w:p w14:paraId="7E1D3766" w14:textId="5668126D" w:rsidR="00A37E63" w:rsidDel="005A2112" w:rsidRDefault="00A37E63" w:rsidP="00A37E63">
      <w:pPr>
        <w:rPr>
          <w:del w:id="705" w:author="Art Goldberg" w:date="2020-07-28T13:26:00Z"/>
        </w:rPr>
      </w:pPr>
    </w:p>
    <w:p w14:paraId="41E3495A" w14:textId="654468C3" w:rsidR="00A37E63" w:rsidDel="005A2112" w:rsidRDefault="00A37E63" w:rsidP="00A37E63">
      <w:pPr>
        <w:rPr>
          <w:del w:id="706" w:author="Art Goldberg" w:date="2020-07-28T13:26:00Z"/>
        </w:rPr>
      </w:pPr>
      <w:del w:id="707" w:author="Art Goldberg" w:date="2020-07-28T13:26:00Z">
        <w:r w:rsidDel="005A2112">
          <w:delText>![**Strengths and weakness of DE-Sim compared to other DES tools.** The solid checkmarks indicate the features that each tool fully supports; the open checkmarks indicate the features that each tool partially supports.</w:delText>
        </w:r>
      </w:del>
    </w:p>
    <w:p w14:paraId="4781E0EE" w14:textId="0C73EE50" w:rsidR="00A37E63" w:rsidDel="005A2112" w:rsidRDefault="00A37E63" w:rsidP="00A37E63">
      <w:pPr>
        <w:rPr>
          <w:del w:id="708" w:author="Art Goldberg" w:date="2020-07-28T13:26:00Z"/>
        </w:rPr>
      </w:pPr>
      <w:del w:id="709" w:author="Art Goldberg" w:date="2020-07-28T13:26:00Z">
        <w:r w:rsidDel="005A2112">
          <w:delText>\label{fig:comparison}](comparison.pdf)</w:delText>
        </w:r>
      </w:del>
    </w:p>
    <w:p w14:paraId="5C9EDF21" w14:textId="568A3500" w:rsidR="00A37E63" w:rsidDel="005A2112" w:rsidRDefault="00A37E63" w:rsidP="00A37E63">
      <w:pPr>
        <w:rPr>
          <w:del w:id="710" w:author="Art Goldberg" w:date="2020-07-28T13:26:00Z"/>
        </w:rPr>
      </w:pPr>
    </w:p>
    <w:p w14:paraId="55E2D891" w14:textId="77777777" w:rsidR="00A37E63" w:rsidRDefault="00A37E63" w:rsidP="00A37E63">
      <w:r>
        <w:t># Availability of DE-Sim</w:t>
      </w:r>
    </w:p>
    <w:p w14:paraId="7A9B1BDF" w14:textId="77777777" w:rsidR="00A37E63" w:rsidRDefault="00A37E63" w:rsidP="00A37E63"/>
    <w:p w14:paraId="2B893B1D" w14:textId="77777777" w:rsidR="00A37E63" w:rsidRDefault="00A37E63" w:rsidP="005B5C59">
      <w:pPr>
        <w:outlineLvl w:val="0"/>
      </w:pPr>
      <w:r>
        <w:t>DE-Sim is freely and openly available under the MIT license at the locations below.</w:t>
      </w:r>
    </w:p>
    <w:p w14:paraId="4AADA02D" w14:textId="77777777" w:rsidR="00A37E63" w:rsidRDefault="00A37E63" w:rsidP="00A37E63"/>
    <w:p w14:paraId="01E6B39F" w14:textId="77777777" w:rsidR="00A37E63" w:rsidRDefault="00A37E63" w:rsidP="00A37E63">
      <w:r>
        <w:t>* Python package: [PyPI: de-sim](https://pypi.org/project/de-sim/)</w:t>
      </w:r>
    </w:p>
    <w:p w14:paraId="0A858300" w14:textId="77777777" w:rsidR="00A37E63" w:rsidRDefault="00A37E63" w:rsidP="00A37E63">
      <w:r>
        <w:t>* Docker image: [DockerHub: karrlab/de_sim](https://hub.docker.com/r/karrlab/de_sim)</w:t>
      </w:r>
    </w:p>
    <w:p w14:paraId="3EFF5F3C" w14:textId="77777777" w:rsidR="00A37E63" w:rsidRDefault="00A37E63" w:rsidP="00A37E63">
      <w:r>
        <w:t>* Examples, tutorials, and documentation: [docs.karrlab.org](https://docs.karrlab.org/de_sim/)</w:t>
      </w:r>
    </w:p>
    <w:p w14:paraId="65F54F29" w14:textId="77777777" w:rsidR="00A37E63" w:rsidRDefault="00A37E63" w:rsidP="00A37E63">
      <w:r>
        <w:t>* Issue tracker: [GitHub: KarrLab/de_sim](https://github.com/KarrLab/de_sim/issues/)</w:t>
      </w:r>
    </w:p>
    <w:p w14:paraId="0EEAC8AA" w14:textId="77777777" w:rsidR="00A37E63" w:rsidRDefault="00A37E63" w:rsidP="00A37E63">
      <w:r>
        <w:t>* Source code: [GitHub: KarrLab/de_sim](https://github.com/KarrLab/de_sim/)</w:t>
      </w:r>
    </w:p>
    <w:p w14:paraId="6020E365" w14:textId="77777777" w:rsidR="00A37E63" w:rsidRDefault="00A37E63" w:rsidP="00A37E63">
      <w:r>
        <w:t>* Guide to contributing and code of conduct: [GitHub: KarrLab/de_sim](https://github.com/KarrLab/de_sim/)</w:t>
      </w:r>
    </w:p>
    <w:p w14:paraId="68C07806" w14:textId="77777777" w:rsidR="00A37E63" w:rsidRDefault="00A37E63" w:rsidP="00A37E63">
      <w:r>
        <w:t>* Continuous integration: [CircleCI: gh/KarrLab/de_sim](http://circleci.com/gh/KarrLab/de_sim/)</w:t>
      </w:r>
    </w:p>
    <w:p w14:paraId="3AC97252" w14:textId="77777777" w:rsidR="00A37E63" w:rsidRDefault="00A37E63" w:rsidP="00A37E63"/>
    <w:p w14:paraId="5D337C18" w14:textId="67520B58" w:rsidR="00A37E63" w:rsidRDefault="00A37E63" w:rsidP="00A37E63">
      <w:r>
        <w:t>DE-Sim requires [Python](https://www.python.org/) 3.</w:t>
      </w:r>
      <w:del w:id="711" w:author="Art Goldberg" w:date="2020-07-28T13:26:00Z">
        <w:r w:rsidDel="005A2112">
          <w:delText xml:space="preserve">6 </w:delText>
        </w:r>
      </w:del>
      <w:ins w:id="712" w:author="Art Goldberg" w:date="2020-07-28T13:26:00Z">
        <w:r w:rsidR="005A2112">
          <w:t xml:space="preserve">7 </w:t>
        </w:r>
      </w:ins>
      <w:r>
        <w:t>or higher and [pip](https://pip.pypa.io/).</w:t>
      </w:r>
    </w:p>
    <w:p w14:paraId="1B2C896D" w14:textId="77777777" w:rsidR="00A37E63" w:rsidRDefault="00A37E63" w:rsidP="00A37E63"/>
    <w:p w14:paraId="16A0D2DF" w14:textId="4C0BFE8B" w:rsidR="00A37E63" w:rsidRDefault="00A37E63" w:rsidP="005B5C59">
      <w:pPr>
        <w:outlineLvl w:val="0"/>
      </w:pPr>
      <w:r>
        <w:t>This article discusses version 0.0.</w:t>
      </w:r>
      <w:del w:id="713" w:author="Art Goldberg" w:date="2020-07-28T13:27:00Z">
        <w:r w:rsidDel="005A2112">
          <w:delText xml:space="preserve">3 </w:delText>
        </w:r>
      </w:del>
      <w:ins w:id="714" w:author="Art Goldberg" w:date="2020-07-28T13:27:00Z">
        <w:r w:rsidR="005A2112">
          <w:t xml:space="preserve">5 </w:t>
        </w:r>
      </w:ins>
      <w:r>
        <w:t>of DE-Sim.</w:t>
      </w:r>
    </w:p>
    <w:p w14:paraId="32C6784C" w14:textId="77777777" w:rsidR="00A37E63" w:rsidRDefault="00A37E63" w:rsidP="00A37E63"/>
    <w:p w14:paraId="0301D9CC" w14:textId="77777777" w:rsidR="00A37E63" w:rsidRDefault="00A37E63" w:rsidP="00A37E63">
      <w:r>
        <w:t># Acknowledgements</w:t>
      </w:r>
    </w:p>
    <w:p w14:paraId="790D26F2" w14:textId="77777777" w:rsidR="00A37E63" w:rsidRDefault="00A37E63" w:rsidP="00A37E63"/>
    <w:p w14:paraId="089C08D5" w14:textId="77777777" w:rsidR="00A37E63" w:rsidRDefault="00A37E63" w:rsidP="00A37E63">
      <w:r>
        <w:t>This worked was supported by the National Science Foundation [award 1649014 to J.R.K.], the National</w:t>
      </w:r>
    </w:p>
    <w:p w14:paraId="650B819C" w14:textId="77777777" w:rsidR="00A37E63" w:rsidRDefault="00A37E63" w:rsidP="00A37E63">
      <w:r>
        <w:t>Institutes of Health [award R35GM119771 to J.R.K], and the Icahn Institute for Data Science and Genomic Technology.</w:t>
      </w:r>
    </w:p>
    <w:p w14:paraId="05781A4A" w14:textId="77777777" w:rsidR="00A37E63" w:rsidRDefault="00A37E63" w:rsidP="00A37E63"/>
    <w:p w14:paraId="6B952979" w14:textId="77777777" w:rsidR="00A37E63" w:rsidRDefault="00A37E63" w:rsidP="00A37E63">
      <w:r>
        <w:t># References</w:t>
      </w:r>
    </w:p>
    <w:p w14:paraId="5D74D1BE" w14:textId="77777777" w:rsidR="001872AF" w:rsidRPr="00D06047" w:rsidRDefault="001872AF"/>
    <w:sectPr w:rsidR="001872AF" w:rsidRPr="00D06047" w:rsidSect="000506AC">
      <w:pgSz w:w="12240" w:h="15840" w:code="1"/>
      <w:pgMar w:top="187" w:right="1440" w:bottom="173"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rt Goldberg" w:date="2020-07-28T12:59:00Z" w:initials="AG">
    <w:p w14:paraId="05638B2E" w14:textId="2802EEB9" w:rsidR="001872AF" w:rsidRDefault="001872AF" w:rsidP="00607038">
      <w:pPr>
        <w:pStyle w:val="CommentText"/>
      </w:pPr>
      <w:r>
        <w:rPr>
          <w:rStyle w:val="CommentReference"/>
        </w:rPr>
        <w:annotationRef/>
      </w:r>
      <w:r>
        <w:t>In my view, the Summary and Introduction you wrote were not well-suited for this paper for two reasons. First, JOSS instructs authors to write a "Summary describing the high-level functionality and purpose of the software for a diverse,</w:t>
      </w:r>
      <w:r>
        <w:rPr>
          <w:noProof/>
        </w:rPr>
        <w:t xml:space="preserve"> non-specialist audience". The summary discussed</w:t>
      </w:r>
      <w:r>
        <w:t xml:space="preserve"> scientific trends, a problem caused by the trends, and why the software being presented solves the problem. That material exceeds these instructions. While broad motivation is needed for papers published in typical scientific research journals, JOSS is different.</w:t>
      </w:r>
    </w:p>
    <w:p w14:paraId="36827F95" w14:textId="58D89C76" w:rsidR="001872AF" w:rsidRDefault="001872AF" w:rsidP="00607038">
      <w:pPr>
        <w:pStyle w:val="CommentText"/>
      </w:pPr>
      <w:r>
        <w:t>Second, virtually all JOSS papers begin by simply summarizing the software being presented, or by briefly describing the category of software being published. A quick review at noon on 2020-07-28 of the 10 most recently published JOSS papers identifies only one, "</w:t>
      </w:r>
      <w:proofErr w:type="spellStart"/>
      <w:r>
        <w:t>pylustrator</w:t>
      </w:r>
      <w:proofErr w:type="spellEnd"/>
      <w:r>
        <w:t xml:space="preserve">: code generation for reproducible figures for publication", that begins by discussing trends, a motivating problem, the solution being presented. Second, in my view the emphasis on data-driven models does not strongly support our claims that DE-Sim is needed. That emphasis reduces to a Python DES tool is better because Python has many comprehensive and easy-to-use data science tools. But a popular Python DES tool already exists: SimPy. A better argument for creating DE-Sim is that OO DES makes it easier to model </w:t>
      </w:r>
      <w:r w:rsidRPr="00CA2E13">
        <w:rPr>
          <w:b/>
        </w:rPr>
        <w:t>complex</w:t>
      </w:r>
      <w:r>
        <w:t xml:space="preserve"> systems, because leveraging OO functionality for model description greatly enhances a modeler's ability to describe complex systems with multiple types of interacting entities and multiple instances of these entities. Making this argument puts DE-Sim qualitatively ahead of both of the most similar existing tools, SimPy and SystemC (which is not fully general-purpose).</w:t>
      </w:r>
    </w:p>
    <w:p w14:paraId="47655863" w14:textId="77777777" w:rsidR="001872AF" w:rsidRDefault="001872AF" w:rsidP="00607038">
      <w:pPr>
        <w:pStyle w:val="CommentText"/>
      </w:pPr>
    </w:p>
    <w:p w14:paraId="36D03A30" w14:textId="6B38CE60" w:rsidR="001872AF" w:rsidRDefault="001872AF" w:rsidP="00607038">
      <w:pPr>
        <w:pStyle w:val="CommentText"/>
      </w:pPr>
      <w:r>
        <w:t>That said, I will retain as much of what you’ve written as I can that fits with the JOSS instructions and style.</w:t>
      </w:r>
    </w:p>
  </w:comment>
  <w:comment w:id="4" w:author="Art Goldberg" w:date="2020-07-30T17:20:00Z" w:initials="AG">
    <w:p w14:paraId="3FBF4CFF" w14:textId="7410F72D" w:rsidR="001872AF" w:rsidRDefault="001872AF" w:rsidP="0015780D">
      <w:pPr>
        <w:ind w:left="180"/>
      </w:pPr>
      <w:r>
        <w:rPr>
          <w:rStyle w:val="CommentReference"/>
        </w:rPr>
        <w:annotationRef/>
      </w:r>
      <w:r w:rsidRPr="00043C3D">
        <w:t>“purpose of DE-Sim”, "written for a diverse, non-specialist audience”, as per JOSS  instructions</w:t>
      </w:r>
    </w:p>
  </w:comment>
  <w:comment w:id="46" w:author="Art Goldberg" w:date="2020-07-29T20:46:00Z" w:initials="AG">
    <w:p w14:paraId="7F61D4D5" w14:textId="27712199" w:rsidR="001872AF" w:rsidRDefault="001872AF">
      <w:pPr>
        <w:pStyle w:val="CommentText"/>
      </w:pPr>
      <w:r>
        <w:rPr>
          <w:rStyle w:val="CommentReference"/>
        </w:rPr>
        <w:annotationRef/>
      </w:r>
      <w:r w:rsidRPr="009C43E2">
        <w:t>“the research purpose of the software”, “the problems the software is designed to solve and its target audience”</w:t>
      </w:r>
      <w:r>
        <w:t>, as in JOSS instructions</w:t>
      </w:r>
    </w:p>
  </w:comment>
  <w:comment w:id="48" w:author="Art Goldberg" w:date="2020-07-30T17:53:00Z" w:initials="AG">
    <w:p w14:paraId="453FA385" w14:textId="07572FEA" w:rsidR="001872AF" w:rsidRDefault="001872AF">
      <w:pPr>
        <w:pStyle w:val="CommentText"/>
      </w:pPr>
      <w:r>
        <w:rPr>
          <w:rStyle w:val="CommentReference"/>
        </w:rPr>
        <w:annotationRef/>
      </w:r>
      <w:r>
        <w:t xml:space="preserve">Also, JOSS review checklist: </w:t>
      </w:r>
      <w:r>
        <w:rPr>
          <w:b/>
          <w:bCs/>
        </w:rPr>
        <w:t>“</w:t>
      </w:r>
      <w:r w:rsidRPr="00A263A7">
        <w:t>Do the authors clearly state what problems the software is designed to solve and who the target audience is?</w:t>
      </w:r>
      <w:r>
        <w:t>”</w:t>
      </w:r>
    </w:p>
  </w:comment>
  <w:comment w:id="106" w:author="Art Goldberg" w:date="2020-07-28T14:46:00Z" w:initials="AG">
    <w:p w14:paraId="1EEFC7B3" w14:textId="4DA10CFD" w:rsidR="001872AF" w:rsidRDefault="001872AF" w:rsidP="00412643">
      <w:pPr>
        <w:pStyle w:val="CommentText"/>
      </w:pPr>
      <w:r>
        <w:rPr>
          <w:rStyle w:val="CommentReference"/>
        </w:rPr>
        <w:annotationRef/>
      </w:r>
      <w:r>
        <w:t>I recognize that sequence data isn’t ideal for dynamical models but it’s a good and widely known example of the revolution in data acquisition. Please provide a better example if you have one.</w:t>
      </w:r>
    </w:p>
  </w:comment>
  <w:comment w:id="52" w:author="Art Goldberg" w:date="2020-07-30T17:17:00Z" w:initials="AG">
    <w:p w14:paraId="3C842CE5" w14:textId="541E9022" w:rsidR="001872AF" w:rsidRDefault="001872AF">
      <w:pPr>
        <w:pStyle w:val="CommentText"/>
      </w:pPr>
      <w:r>
        <w:rPr>
          <w:rStyle w:val="CommentReference"/>
        </w:rPr>
        <w:annotationRef/>
      </w:r>
      <w:r>
        <w:t>In this section I think it’s important to discuss all 3 of DE-Sim’s primary attributes: discrete-event modeling, OO descriptions of models, and Python.</w:t>
      </w:r>
    </w:p>
  </w:comment>
  <w:comment w:id="139" w:author="Art Goldberg" w:date="2020-07-30T17:55:00Z" w:initials="AG">
    <w:p w14:paraId="48D9C1E6" w14:textId="3CBC988A" w:rsidR="001872AF" w:rsidRDefault="001872AF">
      <w:pPr>
        <w:pStyle w:val="CommentText"/>
      </w:pPr>
      <w:r w:rsidRPr="00C61D86">
        <w:rPr>
          <w:bCs/>
        </w:rPr>
        <w:t xml:space="preserve">JOSS review checklist: </w:t>
      </w:r>
      <w:r>
        <w:rPr>
          <w:rStyle w:val="CommentReference"/>
        </w:rPr>
        <w:annotationRef/>
      </w:r>
      <w:r>
        <w:rPr>
          <w:bCs/>
        </w:rPr>
        <w:t>“</w:t>
      </w:r>
      <w:r w:rsidRPr="00C61D86">
        <w:rPr>
          <w:b/>
          <w:bCs/>
        </w:rPr>
        <w:t>State of the field</w:t>
      </w:r>
      <w:r w:rsidRPr="00C61D86">
        <w:t>: Do the authors describe how this software compares to other commonly-used packages?</w:t>
      </w:r>
      <w:r>
        <w:t>”</w:t>
      </w:r>
    </w:p>
  </w:comment>
  <w:comment w:id="595" w:author="Art Goldberg" w:date="2020-07-31T11:23:00Z" w:initials="AG">
    <w:p w14:paraId="0BF86619" w14:textId="1074A233" w:rsidR="001872AF" w:rsidRDefault="001872AF">
      <w:pPr>
        <w:pStyle w:val="CommentText"/>
      </w:pPr>
      <w:r>
        <w:rPr>
          <w:rStyle w:val="CommentReference"/>
        </w:rPr>
        <w:annotationRef/>
      </w:r>
      <w:r>
        <w:t>“</w:t>
      </w:r>
      <w:r w:rsidRPr="00BB297F">
        <w:t xml:space="preserve">Mention </w:t>
      </w:r>
      <w:r>
        <w:t xml:space="preserve">.. </w:t>
      </w:r>
      <w:r w:rsidRPr="00BB297F">
        <w:t>ongoing research projects using the software</w:t>
      </w:r>
      <w:r>
        <w:t>”, from the JOSS instructions</w:t>
      </w:r>
    </w:p>
  </w:comment>
  <w:comment w:id="599" w:author="Art Goldberg" w:date="2020-07-31T11:29:00Z" w:initials="AG">
    <w:p w14:paraId="0320B868" w14:textId="2E1B30C2" w:rsidR="001872AF" w:rsidRDefault="001872AF">
      <w:pPr>
        <w:pStyle w:val="CommentText"/>
      </w:pPr>
      <w:r>
        <w:t xml:space="preserve">let’s not assume that readers know </w:t>
      </w:r>
      <w:r>
        <w:rPr>
          <w:rStyle w:val="CommentReference"/>
        </w:rPr>
        <w:annotationRef/>
      </w:r>
      <w:r>
        <w:t>the term “whole-cell model”</w:t>
      </w:r>
    </w:p>
  </w:comment>
  <w:comment w:id="696" w:author="Art Goldberg" w:date="2020-07-28T13:30:00Z" w:initials="AG">
    <w:p w14:paraId="5484BE4B" w14:textId="03851E96" w:rsidR="001872AF" w:rsidRDefault="001872AF">
      <w:pPr>
        <w:pStyle w:val="CommentText"/>
      </w:pPr>
      <w:r>
        <w:rPr>
          <w:rStyle w:val="CommentReference"/>
        </w:rPr>
        <w:annotationRef/>
      </w:r>
    </w:p>
  </w:comment>
  <w:comment w:id="697" w:author="Art Goldberg" w:date="2020-07-28T13:31:00Z" w:initials="AG">
    <w:p w14:paraId="415EBE31" w14:textId="6AB32A60" w:rsidR="001872AF" w:rsidRDefault="001872AF">
      <w:pPr>
        <w:pStyle w:val="CommentText"/>
      </w:pPr>
      <w:r>
        <w:rPr>
          <w:rStyle w:val="CommentReference"/>
        </w:rPr>
        <w:annotationRef/>
      </w:r>
    </w:p>
  </w:comment>
  <w:comment w:id="699" w:author="Art Goldberg" w:date="2020-07-28T13:32:00Z" w:initials="AG">
    <w:p w14:paraId="65F63D00" w14:textId="3C557918" w:rsidR="001872AF" w:rsidRDefault="001872AF">
      <w:pPr>
        <w:pStyle w:val="CommentText"/>
      </w:pPr>
      <w:r>
        <w:rPr>
          <w:rStyle w:val="CommentReference"/>
        </w:rPr>
        <w:annotationRef/>
      </w:r>
      <w:r w:rsidRPr="00545FCA">
        <w:t>We can make our point without explicitly and repeatedly saying "we believe", which sounds weak to me.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D03A30" w15:done="0"/>
  <w15:commentEx w15:paraId="3FBF4CFF" w15:done="0"/>
  <w15:commentEx w15:paraId="7F61D4D5" w15:done="0"/>
  <w15:commentEx w15:paraId="453FA385" w15:done="0"/>
  <w15:commentEx w15:paraId="1EEFC7B3" w15:done="0"/>
  <w15:commentEx w15:paraId="3C842CE5" w15:done="0"/>
  <w15:commentEx w15:paraId="48D9C1E6" w15:done="0"/>
  <w15:commentEx w15:paraId="0BF86619" w15:done="0"/>
  <w15:commentEx w15:paraId="0320B868" w15:done="0"/>
  <w15:commentEx w15:paraId="5484BE4B" w15:done="0"/>
  <w15:commentEx w15:paraId="415EBE31" w15:done="0"/>
  <w15:commentEx w15:paraId="65F63D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onaco">
    <w:altName w:val="Courier New"/>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983786"/>
    <w:multiLevelType w:val="hybridMultilevel"/>
    <w:tmpl w:val="CAB4E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 Goldberg">
    <w15:presenceInfo w15:providerId="Windows Live" w15:userId="c88fec83af1d0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0" w:nlCheck="1" w:checkStyle="0"/>
  <w:proofState w:spelling="clean"/>
  <w:revisionView w:markup="0" w:formatting="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CE3"/>
    <w:rsid w:val="00001467"/>
    <w:rsid w:val="00001908"/>
    <w:rsid w:val="0000688A"/>
    <w:rsid w:val="00013C2F"/>
    <w:rsid w:val="000209B2"/>
    <w:rsid w:val="00030FA4"/>
    <w:rsid w:val="00041AFF"/>
    <w:rsid w:val="00042C81"/>
    <w:rsid w:val="00043C3D"/>
    <w:rsid w:val="00050052"/>
    <w:rsid w:val="000506AC"/>
    <w:rsid w:val="000544B6"/>
    <w:rsid w:val="00064AEC"/>
    <w:rsid w:val="000827CE"/>
    <w:rsid w:val="000900CE"/>
    <w:rsid w:val="00092EC6"/>
    <w:rsid w:val="00094401"/>
    <w:rsid w:val="000A2255"/>
    <w:rsid w:val="000A7B4A"/>
    <w:rsid w:val="000B2BA6"/>
    <w:rsid w:val="000B6B0A"/>
    <w:rsid w:val="000C23AE"/>
    <w:rsid w:val="000C5C28"/>
    <w:rsid w:val="000D0C09"/>
    <w:rsid w:val="000E1E22"/>
    <w:rsid w:val="000E2C6C"/>
    <w:rsid w:val="000E79D8"/>
    <w:rsid w:val="000F1C8A"/>
    <w:rsid w:val="000F2C3E"/>
    <w:rsid w:val="000F7587"/>
    <w:rsid w:val="00134BC4"/>
    <w:rsid w:val="0015578A"/>
    <w:rsid w:val="0015763B"/>
    <w:rsid w:val="0015780D"/>
    <w:rsid w:val="00160696"/>
    <w:rsid w:val="00162DA1"/>
    <w:rsid w:val="00164070"/>
    <w:rsid w:val="001671F5"/>
    <w:rsid w:val="001800E1"/>
    <w:rsid w:val="00185305"/>
    <w:rsid w:val="001872AF"/>
    <w:rsid w:val="00190B99"/>
    <w:rsid w:val="001947F5"/>
    <w:rsid w:val="001A4515"/>
    <w:rsid w:val="001B0850"/>
    <w:rsid w:val="001B68F4"/>
    <w:rsid w:val="001D1D64"/>
    <w:rsid w:val="001D53B2"/>
    <w:rsid w:val="001D5DA8"/>
    <w:rsid w:val="001E1776"/>
    <w:rsid w:val="001E2FBE"/>
    <w:rsid w:val="0020139F"/>
    <w:rsid w:val="00214808"/>
    <w:rsid w:val="00223B6D"/>
    <w:rsid w:val="00225C6C"/>
    <w:rsid w:val="0023276B"/>
    <w:rsid w:val="002327E2"/>
    <w:rsid w:val="0023339D"/>
    <w:rsid w:val="00240E59"/>
    <w:rsid w:val="00244F8C"/>
    <w:rsid w:val="00246799"/>
    <w:rsid w:val="002523C2"/>
    <w:rsid w:val="00252BD6"/>
    <w:rsid w:val="00260AFE"/>
    <w:rsid w:val="002664C5"/>
    <w:rsid w:val="00292C19"/>
    <w:rsid w:val="002A363C"/>
    <w:rsid w:val="002A5FD9"/>
    <w:rsid w:val="002B4627"/>
    <w:rsid w:val="002C1C86"/>
    <w:rsid w:val="002D4ED9"/>
    <w:rsid w:val="002E44A6"/>
    <w:rsid w:val="002E5EFC"/>
    <w:rsid w:val="002F0856"/>
    <w:rsid w:val="003079C0"/>
    <w:rsid w:val="00324895"/>
    <w:rsid w:val="00332205"/>
    <w:rsid w:val="00356095"/>
    <w:rsid w:val="00357445"/>
    <w:rsid w:val="003711BB"/>
    <w:rsid w:val="00371D83"/>
    <w:rsid w:val="00381744"/>
    <w:rsid w:val="0038309A"/>
    <w:rsid w:val="0038321B"/>
    <w:rsid w:val="00383C74"/>
    <w:rsid w:val="00387BFB"/>
    <w:rsid w:val="00391198"/>
    <w:rsid w:val="00395DD6"/>
    <w:rsid w:val="003A1E5A"/>
    <w:rsid w:val="003B00FB"/>
    <w:rsid w:val="003B04DD"/>
    <w:rsid w:val="003B164E"/>
    <w:rsid w:val="003B5688"/>
    <w:rsid w:val="003B646C"/>
    <w:rsid w:val="003B6BA7"/>
    <w:rsid w:val="003C5D3B"/>
    <w:rsid w:val="003D1ABB"/>
    <w:rsid w:val="003E4E51"/>
    <w:rsid w:val="003E506C"/>
    <w:rsid w:val="003E7DA1"/>
    <w:rsid w:val="0040576B"/>
    <w:rsid w:val="004075BE"/>
    <w:rsid w:val="00412643"/>
    <w:rsid w:val="00415FAE"/>
    <w:rsid w:val="00417933"/>
    <w:rsid w:val="004217A1"/>
    <w:rsid w:val="00422638"/>
    <w:rsid w:val="00422CD0"/>
    <w:rsid w:val="00424D47"/>
    <w:rsid w:val="00427A75"/>
    <w:rsid w:val="00430CD0"/>
    <w:rsid w:val="0043102D"/>
    <w:rsid w:val="004445BA"/>
    <w:rsid w:val="0044701E"/>
    <w:rsid w:val="00460879"/>
    <w:rsid w:val="004743FA"/>
    <w:rsid w:val="00476001"/>
    <w:rsid w:val="0048238A"/>
    <w:rsid w:val="004858D9"/>
    <w:rsid w:val="00493967"/>
    <w:rsid w:val="00494B2E"/>
    <w:rsid w:val="0049593E"/>
    <w:rsid w:val="00495E4B"/>
    <w:rsid w:val="004A35AF"/>
    <w:rsid w:val="004A41AB"/>
    <w:rsid w:val="004B787F"/>
    <w:rsid w:val="004C2A21"/>
    <w:rsid w:val="004D25F7"/>
    <w:rsid w:val="00500912"/>
    <w:rsid w:val="00504FCD"/>
    <w:rsid w:val="0050673B"/>
    <w:rsid w:val="00516528"/>
    <w:rsid w:val="005178B4"/>
    <w:rsid w:val="00521C8E"/>
    <w:rsid w:val="00532020"/>
    <w:rsid w:val="00536F53"/>
    <w:rsid w:val="005375F3"/>
    <w:rsid w:val="0054419D"/>
    <w:rsid w:val="00545FCA"/>
    <w:rsid w:val="00554D0B"/>
    <w:rsid w:val="005565C4"/>
    <w:rsid w:val="005571AE"/>
    <w:rsid w:val="005768ED"/>
    <w:rsid w:val="005811EB"/>
    <w:rsid w:val="00591BB6"/>
    <w:rsid w:val="00596E4A"/>
    <w:rsid w:val="005A2112"/>
    <w:rsid w:val="005A2A61"/>
    <w:rsid w:val="005B402C"/>
    <w:rsid w:val="005B5C59"/>
    <w:rsid w:val="005B6721"/>
    <w:rsid w:val="005D095A"/>
    <w:rsid w:val="005D2794"/>
    <w:rsid w:val="005D565E"/>
    <w:rsid w:val="005D613B"/>
    <w:rsid w:val="005E1267"/>
    <w:rsid w:val="005E1622"/>
    <w:rsid w:val="005E51AE"/>
    <w:rsid w:val="005E6A65"/>
    <w:rsid w:val="005F2EB2"/>
    <w:rsid w:val="005F4F93"/>
    <w:rsid w:val="00601357"/>
    <w:rsid w:val="00603B41"/>
    <w:rsid w:val="00605830"/>
    <w:rsid w:val="00607038"/>
    <w:rsid w:val="00633136"/>
    <w:rsid w:val="00634F15"/>
    <w:rsid w:val="006356E5"/>
    <w:rsid w:val="00636003"/>
    <w:rsid w:val="006478CB"/>
    <w:rsid w:val="006739A7"/>
    <w:rsid w:val="00674F01"/>
    <w:rsid w:val="0068031D"/>
    <w:rsid w:val="006816D2"/>
    <w:rsid w:val="00691000"/>
    <w:rsid w:val="006A55A0"/>
    <w:rsid w:val="006A772A"/>
    <w:rsid w:val="006C3DBE"/>
    <w:rsid w:val="006C58DC"/>
    <w:rsid w:val="006C6A8C"/>
    <w:rsid w:val="006D1FDD"/>
    <w:rsid w:val="006D5AEB"/>
    <w:rsid w:val="006E18F3"/>
    <w:rsid w:val="00703261"/>
    <w:rsid w:val="007046A0"/>
    <w:rsid w:val="00712B88"/>
    <w:rsid w:val="00715EA8"/>
    <w:rsid w:val="00717D24"/>
    <w:rsid w:val="0072615C"/>
    <w:rsid w:val="007300EA"/>
    <w:rsid w:val="00744380"/>
    <w:rsid w:val="007460C6"/>
    <w:rsid w:val="00754A3F"/>
    <w:rsid w:val="007673FD"/>
    <w:rsid w:val="00775156"/>
    <w:rsid w:val="00777792"/>
    <w:rsid w:val="0078254F"/>
    <w:rsid w:val="00782673"/>
    <w:rsid w:val="00786A77"/>
    <w:rsid w:val="00787E78"/>
    <w:rsid w:val="00792737"/>
    <w:rsid w:val="007B3938"/>
    <w:rsid w:val="007B3A16"/>
    <w:rsid w:val="007B71C3"/>
    <w:rsid w:val="007C17CD"/>
    <w:rsid w:val="007C719B"/>
    <w:rsid w:val="007D3E57"/>
    <w:rsid w:val="007D4706"/>
    <w:rsid w:val="007E6CB9"/>
    <w:rsid w:val="00800B7B"/>
    <w:rsid w:val="00801242"/>
    <w:rsid w:val="0080263C"/>
    <w:rsid w:val="00804BEF"/>
    <w:rsid w:val="008053FD"/>
    <w:rsid w:val="00806365"/>
    <w:rsid w:val="008171CB"/>
    <w:rsid w:val="00820ABB"/>
    <w:rsid w:val="00822A28"/>
    <w:rsid w:val="00832D7D"/>
    <w:rsid w:val="00844E04"/>
    <w:rsid w:val="00856273"/>
    <w:rsid w:val="00861C52"/>
    <w:rsid w:val="00861D3A"/>
    <w:rsid w:val="008707E9"/>
    <w:rsid w:val="00875437"/>
    <w:rsid w:val="00881162"/>
    <w:rsid w:val="00884504"/>
    <w:rsid w:val="00885EBE"/>
    <w:rsid w:val="00886AEC"/>
    <w:rsid w:val="0089103C"/>
    <w:rsid w:val="008918DA"/>
    <w:rsid w:val="00897942"/>
    <w:rsid w:val="008A3346"/>
    <w:rsid w:val="008A3E12"/>
    <w:rsid w:val="008B3CE5"/>
    <w:rsid w:val="008B7079"/>
    <w:rsid w:val="008C6F7E"/>
    <w:rsid w:val="008D52CE"/>
    <w:rsid w:val="008D552E"/>
    <w:rsid w:val="008E578D"/>
    <w:rsid w:val="008F1407"/>
    <w:rsid w:val="008F1AE9"/>
    <w:rsid w:val="008F2365"/>
    <w:rsid w:val="008F5933"/>
    <w:rsid w:val="008F67EB"/>
    <w:rsid w:val="00907F80"/>
    <w:rsid w:val="009112E8"/>
    <w:rsid w:val="00924D85"/>
    <w:rsid w:val="009364C7"/>
    <w:rsid w:val="00936F04"/>
    <w:rsid w:val="00940EAF"/>
    <w:rsid w:val="00947E5D"/>
    <w:rsid w:val="00950C92"/>
    <w:rsid w:val="009512C9"/>
    <w:rsid w:val="00963469"/>
    <w:rsid w:val="00965890"/>
    <w:rsid w:val="009759E6"/>
    <w:rsid w:val="009773A0"/>
    <w:rsid w:val="00984DE3"/>
    <w:rsid w:val="009865E4"/>
    <w:rsid w:val="00986A2D"/>
    <w:rsid w:val="00990438"/>
    <w:rsid w:val="009942A1"/>
    <w:rsid w:val="0099578D"/>
    <w:rsid w:val="009A097A"/>
    <w:rsid w:val="009A2728"/>
    <w:rsid w:val="009A2D35"/>
    <w:rsid w:val="009B5CCA"/>
    <w:rsid w:val="009C39B5"/>
    <w:rsid w:val="009C43E2"/>
    <w:rsid w:val="009C4EAF"/>
    <w:rsid w:val="009D7E94"/>
    <w:rsid w:val="009E0CA6"/>
    <w:rsid w:val="00A034FE"/>
    <w:rsid w:val="00A13C90"/>
    <w:rsid w:val="00A1468E"/>
    <w:rsid w:val="00A263A7"/>
    <w:rsid w:val="00A37E63"/>
    <w:rsid w:val="00A542D5"/>
    <w:rsid w:val="00A55FB1"/>
    <w:rsid w:val="00A61FCA"/>
    <w:rsid w:val="00A63B7D"/>
    <w:rsid w:val="00A64156"/>
    <w:rsid w:val="00A66191"/>
    <w:rsid w:val="00A71481"/>
    <w:rsid w:val="00A72330"/>
    <w:rsid w:val="00A81674"/>
    <w:rsid w:val="00A841B8"/>
    <w:rsid w:val="00A847B1"/>
    <w:rsid w:val="00A92088"/>
    <w:rsid w:val="00AA33F8"/>
    <w:rsid w:val="00AB05BD"/>
    <w:rsid w:val="00AB11D8"/>
    <w:rsid w:val="00AB79BD"/>
    <w:rsid w:val="00AC2461"/>
    <w:rsid w:val="00AE4175"/>
    <w:rsid w:val="00AE7CC2"/>
    <w:rsid w:val="00AF097A"/>
    <w:rsid w:val="00AF0B7B"/>
    <w:rsid w:val="00B024DE"/>
    <w:rsid w:val="00B02ABC"/>
    <w:rsid w:val="00B02B4D"/>
    <w:rsid w:val="00B05B1C"/>
    <w:rsid w:val="00B07548"/>
    <w:rsid w:val="00B1387E"/>
    <w:rsid w:val="00B207E0"/>
    <w:rsid w:val="00B25626"/>
    <w:rsid w:val="00B340F3"/>
    <w:rsid w:val="00B342D9"/>
    <w:rsid w:val="00B3629F"/>
    <w:rsid w:val="00B37438"/>
    <w:rsid w:val="00B476BA"/>
    <w:rsid w:val="00B5447F"/>
    <w:rsid w:val="00B55A2A"/>
    <w:rsid w:val="00B648E4"/>
    <w:rsid w:val="00B656A2"/>
    <w:rsid w:val="00B71C90"/>
    <w:rsid w:val="00B760D7"/>
    <w:rsid w:val="00B82F94"/>
    <w:rsid w:val="00B83835"/>
    <w:rsid w:val="00B83F9C"/>
    <w:rsid w:val="00B86F1F"/>
    <w:rsid w:val="00B910D8"/>
    <w:rsid w:val="00B95DA3"/>
    <w:rsid w:val="00BB297F"/>
    <w:rsid w:val="00BC48A8"/>
    <w:rsid w:val="00BD29B5"/>
    <w:rsid w:val="00BD3FE4"/>
    <w:rsid w:val="00BD5233"/>
    <w:rsid w:val="00BE31D4"/>
    <w:rsid w:val="00BF0052"/>
    <w:rsid w:val="00C05C4C"/>
    <w:rsid w:val="00C0767F"/>
    <w:rsid w:val="00C10519"/>
    <w:rsid w:val="00C11E0B"/>
    <w:rsid w:val="00C151DC"/>
    <w:rsid w:val="00C21235"/>
    <w:rsid w:val="00C33D84"/>
    <w:rsid w:val="00C34CF2"/>
    <w:rsid w:val="00C55CD7"/>
    <w:rsid w:val="00C61D86"/>
    <w:rsid w:val="00C62C02"/>
    <w:rsid w:val="00C66354"/>
    <w:rsid w:val="00C7697D"/>
    <w:rsid w:val="00C831B9"/>
    <w:rsid w:val="00C90142"/>
    <w:rsid w:val="00C91B07"/>
    <w:rsid w:val="00CA0868"/>
    <w:rsid w:val="00CA2E13"/>
    <w:rsid w:val="00CB1A17"/>
    <w:rsid w:val="00CC241E"/>
    <w:rsid w:val="00CC5BF1"/>
    <w:rsid w:val="00CC5FB3"/>
    <w:rsid w:val="00CE07F3"/>
    <w:rsid w:val="00CE2CF9"/>
    <w:rsid w:val="00CE3599"/>
    <w:rsid w:val="00CF5A91"/>
    <w:rsid w:val="00D05695"/>
    <w:rsid w:val="00D06047"/>
    <w:rsid w:val="00D10E97"/>
    <w:rsid w:val="00D201E1"/>
    <w:rsid w:val="00D20690"/>
    <w:rsid w:val="00D20C85"/>
    <w:rsid w:val="00D21D28"/>
    <w:rsid w:val="00D227E0"/>
    <w:rsid w:val="00D26DB2"/>
    <w:rsid w:val="00D30FF6"/>
    <w:rsid w:val="00D462C5"/>
    <w:rsid w:val="00D47E26"/>
    <w:rsid w:val="00D52089"/>
    <w:rsid w:val="00D56963"/>
    <w:rsid w:val="00D73FEF"/>
    <w:rsid w:val="00D74364"/>
    <w:rsid w:val="00D82371"/>
    <w:rsid w:val="00D85B03"/>
    <w:rsid w:val="00D9211C"/>
    <w:rsid w:val="00DB332C"/>
    <w:rsid w:val="00DC52E1"/>
    <w:rsid w:val="00DC5B7E"/>
    <w:rsid w:val="00DD5E87"/>
    <w:rsid w:val="00DE5E30"/>
    <w:rsid w:val="00DF1CE3"/>
    <w:rsid w:val="00DF4F2D"/>
    <w:rsid w:val="00E004DA"/>
    <w:rsid w:val="00E04DCE"/>
    <w:rsid w:val="00E05B4E"/>
    <w:rsid w:val="00E270D2"/>
    <w:rsid w:val="00E319BF"/>
    <w:rsid w:val="00E33755"/>
    <w:rsid w:val="00E3516C"/>
    <w:rsid w:val="00E4500E"/>
    <w:rsid w:val="00E45011"/>
    <w:rsid w:val="00E456B2"/>
    <w:rsid w:val="00E45930"/>
    <w:rsid w:val="00E71F82"/>
    <w:rsid w:val="00E72C8D"/>
    <w:rsid w:val="00E81E97"/>
    <w:rsid w:val="00E86730"/>
    <w:rsid w:val="00E9063F"/>
    <w:rsid w:val="00E90C34"/>
    <w:rsid w:val="00E91FD5"/>
    <w:rsid w:val="00E9252E"/>
    <w:rsid w:val="00EA1349"/>
    <w:rsid w:val="00ED0AAE"/>
    <w:rsid w:val="00ED50C8"/>
    <w:rsid w:val="00EF32DD"/>
    <w:rsid w:val="00EF5901"/>
    <w:rsid w:val="00F013C4"/>
    <w:rsid w:val="00F02D74"/>
    <w:rsid w:val="00F03E77"/>
    <w:rsid w:val="00F041D7"/>
    <w:rsid w:val="00F15F15"/>
    <w:rsid w:val="00F17E6B"/>
    <w:rsid w:val="00F25EE6"/>
    <w:rsid w:val="00F26909"/>
    <w:rsid w:val="00F3060A"/>
    <w:rsid w:val="00F3323E"/>
    <w:rsid w:val="00F523D6"/>
    <w:rsid w:val="00F544BC"/>
    <w:rsid w:val="00F61F9B"/>
    <w:rsid w:val="00F662B7"/>
    <w:rsid w:val="00F72464"/>
    <w:rsid w:val="00F72526"/>
    <w:rsid w:val="00F77ABF"/>
    <w:rsid w:val="00F8288B"/>
    <w:rsid w:val="00F9302C"/>
    <w:rsid w:val="00F93E9D"/>
    <w:rsid w:val="00FA2BB1"/>
    <w:rsid w:val="00FA4572"/>
    <w:rsid w:val="00FB4449"/>
    <w:rsid w:val="00FC2ED0"/>
    <w:rsid w:val="00FD0667"/>
    <w:rsid w:val="00FD27A6"/>
    <w:rsid w:val="00FD38CE"/>
    <w:rsid w:val="00FE125D"/>
    <w:rsid w:val="00FE2B34"/>
    <w:rsid w:val="00FE3AE9"/>
    <w:rsid w:val="00FE63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3C00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6047"/>
    <w:rPr>
      <w:sz w:val="18"/>
      <w:szCs w:val="18"/>
    </w:rPr>
  </w:style>
  <w:style w:type="paragraph" w:styleId="CommentText">
    <w:name w:val="annotation text"/>
    <w:basedOn w:val="Normal"/>
    <w:link w:val="CommentTextChar"/>
    <w:uiPriority w:val="99"/>
    <w:semiHidden/>
    <w:unhideWhenUsed/>
    <w:rsid w:val="00D06047"/>
  </w:style>
  <w:style w:type="character" w:customStyle="1" w:styleId="CommentTextChar">
    <w:name w:val="Comment Text Char"/>
    <w:basedOn w:val="DefaultParagraphFont"/>
    <w:link w:val="CommentText"/>
    <w:uiPriority w:val="99"/>
    <w:semiHidden/>
    <w:rsid w:val="00D06047"/>
  </w:style>
  <w:style w:type="paragraph" w:styleId="CommentSubject">
    <w:name w:val="annotation subject"/>
    <w:basedOn w:val="CommentText"/>
    <w:next w:val="CommentText"/>
    <w:link w:val="CommentSubjectChar"/>
    <w:uiPriority w:val="99"/>
    <w:semiHidden/>
    <w:unhideWhenUsed/>
    <w:rsid w:val="00D06047"/>
    <w:rPr>
      <w:b/>
      <w:bCs/>
      <w:sz w:val="20"/>
      <w:szCs w:val="20"/>
    </w:rPr>
  </w:style>
  <w:style w:type="character" w:customStyle="1" w:styleId="CommentSubjectChar">
    <w:name w:val="Comment Subject Char"/>
    <w:basedOn w:val="CommentTextChar"/>
    <w:link w:val="CommentSubject"/>
    <w:uiPriority w:val="99"/>
    <w:semiHidden/>
    <w:rsid w:val="00D06047"/>
    <w:rPr>
      <w:b/>
      <w:bCs/>
      <w:sz w:val="20"/>
      <w:szCs w:val="20"/>
    </w:rPr>
  </w:style>
  <w:style w:type="paragraph" w:styleId="BalloonText">
    <w:name w:val="Balloon Text"/>
    <w:basedOn w:val="Normal"/>
    <w:link w:val="BalloonTextChar"/>
    <w:uiPriority w:val="99"/>
    <w:semiHidden/>
    <w:unhideWhenUsed/>
    <w:rsid w:val="00D060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6047"/>
    <w:rPr>
      <w:rFonts w:ascii="Times New Roman" w:hAnsi="Times New Roman" w:cs="Times New Roman"/>
      <w:sz w:val="18"/>
      <w:szCs w:val="18"/>
    </w:rPr>
  </w:style>
  <w:style w:type="paragraph" w:styleId="Revision">
    <w:name w:val="Revision"/>
    <w:hidden/>
    <w:uiPriority w:val="99"/>
    <w:semiHidden/>
    <w:rsid w:val="005B5C59"/>
  </w:style>
  <w:style w:type="paragraph" w:styleId="DocumentMap">
    <w:name w:val="Document Map"/>
    <w:basedOn w:val="Normal"/>
    <w:link w:val="DocumentMapChar"/>
    <w:uiPriority w:val="99"/>
    <w:semiHidden/>
    <w:unhideWhenUsed/>
    <w:rsid w:val="00884504"/>
    <w:rPr>
      <w:rFonts w:ascii="Times New Roman" w:hAnsi="Times New Roman" w:cs="Times New Roman"/>
    </w:rPr>
  </w:style>
  <w:style w:type="character" w:customStyle="1" w:styleId="DocumentMapChar">
    <w:name w:val="Document Map Char"/>
    <w:basedOn w:val="DefaultParagraphFont"/>
    <w:link w:val="DocumentMap"/>
    <w:uiPriority w:val="99"/>
    <w:semiHidden/>
    <w:rsid w:val="00884504"/>
    <w:rPr>
      <w:rFonts w:ascii="Times New Roman" w:hAnsi="Times New Roman" w:cs="Times New Roman"/>
    </w:rPr>
  </w:style>
  <w:style w:type="character" w:styleId="Strong">
    <w:name w:val="Strong"/>
    <w:basedOn w:val="DefaultParagraphFont"/>
    <w:uiPriority w:val="22"/>
    <w:qFormat/>
    <w:rsid w:val="001D5DA8"/>
    <w:rPr>
      <w:b/>
      <w:bCs/>
    </w:rPr>
  </w:style>
  <w:style w:type="character" w:styleId="Hyperlink">
    <w:name w:val="Hyperlink"/>
    <w:basedOn w:val="DefaultParagraphFont"/>
    <w:uiPriority w:val="99"/>
    <w:unhideWhenUsed/>
    <w:rsid w:val="0044701E"/>
    <w:rPr>
      <w:color w:val="0563C1" w:themeColor="hyperlink"/>
      <w:u w:val="single"/>
    </w:rPr>
  </w:style>
  <w:style w:type="paragraph" w:styleId="ListParagraph">
    <w:name w:val="List Paragraph"/>
    <w:basedOn w:val="Normal"/>
    <w:uiPriority w:val="34"/>
    <w:qFormat/>
    <w:rsid w:val="00EF3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00747">
      <w:bodyDiv w:val="1"/>
      <w:marLeft w:val="0"/>
      <w:marRight w:val="0"/>
      <w:marTop w:val="0"/>
      <w:marBottom w:val="0"/>
      <w:divBdr>
        <w:top w:val="none" w:sz="0" w:space="0" w:color="auto"/>
        <w:left w:val="none" w:sz="0" w:space="0" w:color="auto"/>
        <w:bottom w:val="none" w:sz="0" w:space="0" w:color="auto"/>
        <w:right w:val="none" w:sz="0" w:space="0" w:color="auto"/>
      </w:divBdr>
    </w:div>
    <w:div w:id="166553971">
      <w:bodyDiv w:val="1"/>
      <w:marLeft w:val="0"/>
      <w:marRight w:val="0"/>
      <w:marTop w:val="0"/>
      <w:marBottom w:val="0"/>
      <w:divBdr>
        <w:top w:val="none" w:sz="0" w:space="0" w:color="auto"/>
        <w:left w:val="none" w:sz="0" w:space="0" w:color="auto"/>
        <w:bottom w:val="none" w:sz="0" w:space="0" w:color="auto"/>
        <w:right w:val="none" w:sz="0" w:space="0" w:color="auto"/>
      </w:divBdr>
    </w:div>
    <w:div w:id="303892332">
      <w:bodyDiv w:val="1"/>
      <w:marLeft w:val="0"/>
      <w:marRight w:val="0"/>
      <w:marTop w:val="0"/>
      <w:marBottom w:val="0"/>
      <w:divBdr>
        <w:top w:val="none" w:sz="0" w:space="0" w:color="auto"/>
        <w:left w:val="none" w:sz="0" w:space="0" w:color="auto"/>
        <w:bottom w:val="none" w:sz="0" w:space="0" w:color="auto"/>
        <w:right w:val="none" w:sz="0" w:space="0" w:color="auto"/>
      </w:divBdr>
    </w:div>
    <w:div w:id="791829100">
      <w:bodyDiv w:val="1"/>
      <w:marLeft w:val="0"/>
      <w:marRight w:val="0"/>
      <w:marTop w:val="0"/>
      <w:marBottom w:val="0"/>
      <w:divBdr>
        <w:top w:val="none" w:sz="0" w:space="0" w:color="auto"/>
        <w:left w:val="none" w:sz="0" w:space="0" w:color="auto"/>
        <w:bottom w:val="none" w:sz="0" w:space="0" w:color="auto"/>
        <w:right w:val="none" w:sz="0" w:space="0" w:color="auto"/>
      </w:divBdr>
    </w:div>
    <w:div w:id="938685808">
      <w:bodyDiv w:val="1"/>
      <w:marLeft w:val="0"/>
      <w:marRight w:val="0"/>
      <w:marTop w:val="0"/>
      <w:marBottom w:val="0"/>
      <w:divBdr>
        <w:top w:val="none" w:sz="0" w:space="0" w:color="auto"/>
        <w:left w:val="none" w:sz="0" w:space="0" w:color="auto"/>
        <w:bottom w:val="none" w:sz="0" w:space="0" w:color="auto"/>
        <w:right w:val="none" w:sz="0" w:space="0" w:color="auto"/>
      </w:divBdr>
    </w:div>
    <w:div w:id="1851866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6</Pages>
  <Words>4491</Words>
  <Characters>25602</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Goldberg</dc:creator>
  <cp:keywords/>
  <dc:description/>
  <cp:lastModifiedBy>Arthur Goldberg</cp:lastModifiedBy>
  <cp:revision>130</cp:revision>
  <dcterms:created xsi:type="dcterms:W3CDTF">2020-07-28T15:23:00Z</dcterms:created>
  <dcterms:modified xsi:type="dcterms:W3CDTF">2020-08-13T14:37:00Z</dcterms:modified>
</cp:coreProperties>
</file>