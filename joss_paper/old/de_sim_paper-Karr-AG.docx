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7D51" w14:textId="77777777" w:rsidR="00A37E63" w:rsidRDefault="00A37E63" w:rsidP="00A37E63">
      <w:r>
        <w:t>---</w:t>
      </w:r>
    </w:p>
    <w:p w14:paraId="1F2C903A" w14:textId="486AAC41" w:rsidR="00A37E63" w:rsidRDefault="00A37E63" w:rsidP="00A37E63">
      <w:r>
        <w:t>title: 'DE-Sim: an object-oriented</w:t>
      </w:r>
      <w:r w:rsidR="00FF5060">
        <w:t>,</w:t>
      </w:r>
      <w:r>
        <w:t xml:space="preserve"> discrete-event simulation tool for complex, data-driven modeling</w:t>
      </w:r>
      <w:r w:rsidR="00FF5060" w:rsidRPr="00FF5060">
        <w:t xml:space="preserve"> in Python</w:t>
      </w:r>
      <w:r>
        <w:t>'</w:t>
      </w:r>
    </w:p>
    <w:p w14:paraId="0BA5C808" w14:textId="77777777" w:rsidR="00A37E63" w:rsidRDefault="00A37E63" w:rsidP="00A37E63">
      <w:r>
        <w:t>tags:</w:t>
      </w:r>
    </w:p>
    <w:p w14:paraId="71F78EE7" w14:textId="77777777" w:rsidR="00A37E63" w:rsidRDefault="00A37E63" w:rsidP="00A37E63">
      <w:r>
        <w:t xml:space="preserve">  - dynamical modeling</w:t>
      </w:r>
    </w:p>
    <w:p w14:paraId="4132365E" w14:textId="77777777" w:rsidR="00A37E63" w:rsidRDefault="00A37E63" w:rsidP="00A37E63">
      <w:r>
        <w:t xml:space="preserve">  - simulation</w:t>
      </w:r>
    </w:p>
    <w:p w14:paraId="3E5C9721" w14:textId="77777777" w:rsidR="00A37E63" w:rsidRDefault="00A37E63" w:rsidP="00A37E63">
      <w:r>
        <w:t xml:space="preserve">  - discrete-event simulation</w:t>
      </w:r>
    </w:p>
    <w:p w14:paraId="011EA4CF" w14:textId="77777777" w:rsidR="00A37E63" w:rsidRDefault="00A37E63" w:rsidP="00A37E63">
      <w:r>
        <w:t xml:space="preserve">  - object-oriented simulation</w:t>
      </w:r>
    </w:p>
    <w:p w14:paraId="0FA5482F" w14:textId="77777777" w:rsidR="00A37E63" w:rsidRDefault="00A37E63" w:rsidP="00A37E63">
      <w:r>
        <w:t xml:space="preserve">  - parallel discrete-event simulation</w:t>
      </w:r>
    </w:p>
    <w:p w14:paraId="52CEE248" w14:textId="77777777" w:rsidR="00A37E63" w:rsidRDefault="00A37E63" w:rsidP="00A37E63">
      <w:r>
        <w:t xml:space="preserve">  - biochemical modeling</w:t>
      </w:r>
    </w:p>
    <w:p w14:paraId="65CBB3C4" w14:textId="77777777" w:rsidR="00A37E63" w:rsidRDefault="00A37E63" w:rsidP="00A37E63">
      <w:r>
        <w:t xml:space="preserve">  - whole-cell modeling</w:t>
      </w:r>
    </w:p>
    <w:p w14:paraId="52BC5300" w14:textId="77777777" w:rsidR="00A37E63" w:rsidRDefault="00A37E63" w:rsidP="00A37E63">
      <w:r>
        <w:t xml:space="preserve">  - Python</w:t>
      </w:r>
    </w:p>
    <w:p w14:paraId="1DC8F6F3" w14:textId="77777777" w:rsidR="00A37E63" w:rsidRDefault="00A37E63" w:rsidP="00A37E63">
      <w:r>
        <w:t>authors:</w:t>
      </w:r>
    </w:p>
    <w:p w14:paraId="41B69AD9" w14:textId="77777777" w:rsidR="00A37E63" w:rsidRDefault="00A37E63" w:rsidP="00A37E63">
      <w:r>
        <w:t xml:space="preserve">  - name: Arthur P. Goldberg</w:t>
      </w:r>
    </w:p>
    <w:p w14:paraId="155F571E" w14:textId="77777777" w:rsidR="00A37E63" w:rsidRDefault="00A37E63" w:rsidP="00A37E63">
      <w:r>
        <w:t xml:space="preserve">    orcid: 0000-0003-2772-1484</w:t>
      </w:r>
    </w:p>
    <w:p w14:paraId="059DDD0A" w14:textId="77777777" w:rsidR="00A37E63" w:rsidRDefault="00A37E63" w:rsidP="00A37E63">
      <w:r>
        <w:t xml:space="preserve">    affiliation: "1"</w:t>
      </w:r>
    </w:p>
    <w:p w14:paraId="14357285" w14:textId="77777777" w:rsidR="00A37E63" w:rsidRDefault="00A37E63" w:rsidP="00A37E63">
      <w:r>
        <w:t xml:space="preserve">  - name: Jonathan R. Karr</w:t>
      </w:r>
    </w:p>
    <w:p w14:paraId="61772065" w14:textId="77777777" w:rsidR="00A37E63" w:rsidRDefault="00A37E63" w:rsidP="00A37E63">
      <w:r>
        <w:t xml:space="preserve">    orcid: 0000-0002-2605-5080</w:t>
      </w:r>
    </w:p>
    <w:p w14:paraId="3222B8DB" w14:textId="77777777" w:rsidR="00A37E63" w:rsidRDefault="00A37E63" w:rsidP="00A37E63">
      <w:r>
        <w:t xml:space="preserve">    affiliation: "1"</w:t>
      </w:r>
    </w:p>
    <w:p w14:paraId="791A6E31" w14:textId="77777777" w:rsidR="00A37E63" w:rsidRDefault="00A37E63" w:rsidP="00A37E63">
      <w:r>
        <w:t>affiliations:</w:t>
      </w:r>
    </w:p>
    <w:p w14:paraId="06023654" w14:textId="11F9E463" w:rsidR="00A37E63" w:rsidRDefault="00A37E63" w:rsidP="00A37E63">
      <w:r>
        <w:t xml:space="preserve"> - name: Icahn Institute for Data Science and Genomic Technology</w:t>
      </w:r>
      <w:r w:rsidR="005A2A61">
        <w:t>,</w:t>
      </w:r>
      <w:r>
        <w:t xml:space="preserve"> and Department of Genetics and Genomic Sciences, Icahn School of Medicine at Mount Sinai, New York, NY 10029, USA</w:t>
      </w:r>
    </w:p>
    <w:p w14:paraId="1DEAF6FB" w14:textId="77777777" w:rsidR="00A37E63" w:rsidRDefault="00A37E63" w:rsidP="00A37E63">
      <w:r>
        <w:t xml:space="preserve">   index: 1</w:t>
      </w:r>
    </w:p>
    <w:p w14:paraId="5A11B314" w14:textId="6EFD1A25" w:rsidR="00A37E63" w:rsidRDefault="00A37E63" w:rsidP="00A37E63">
      <w:r>
        <w:t xml:space="preserve">date: </w:t>
      </w:r>
      <w:r w:rsidR="006E58C3">
        <w:t>3 August</w:t>
      </w:r>
      <w:r>
        <w:t xml:space="preserve"> 2020</w:t>
      </w:r>
    </w:p>
    <w:p w14:paraId="740FF36F" w14:textId="77777777" w:rsidR="00A37E63" w:rsidRDefault="00A37E63" w:rsidP="00A37E63">
      <w:r>
        <w:t>bibliography: paper.bib</w:t>
      </w:r>
    </w:p>
    <w:p w14:paraId="22FADC1E" w14:textId="77777777" w:rsidR="00A37E63" w:rsidRDefault="00A37E63" w:rsidP="00A37E63">
      <w:r>
        <w:t>---</w:t>
      </w:r>
    </w:p>
    <w:p w14:paraId="160318FE" w14:textId="77777777" w:rsidR="00D30FF6" w:rsidRDefault="00D30FF6" w:rsidP="00A37E63"/>
    <w:p w14:paraId="55DA2726" w14:textId="77777777" w:rsidR="00D30FF6" w:rsidRDefault="00D30FF6" w:rsidP="00D30FF6">
      <w:r w:rsidRPr="00D30FF6">
        <w:t># Summary</w:t>
      </w:r>
    </w:p>
    <w:p w14:paraId="1B1F9A55" w14:textId="77777777" w:rsidR="009773A0" w:rsidRDefault="009773A0" w:rsidP="00D30FF6">
      <w:pPr>
        <w:rPr>
          <w:ins w:id="0" w:author="Art Goldberg" w:date="2020-08-09T17:55:00Z"/>
        </w:rPr>
      </w:pPr>
    </w:p>
    <w:p w14:paraId="7D79E5A1" w14:textId="77777777" w:rsidR="00701AB4" w:rsidRDefault="00701AB4" w:rsidP="00701AB4">
      <w:pPr>
        <w:rPr>
          <w:ins w:id="1" w:author="Art Goldberg" w:date="2020-08-10T12:39:00Z"/>
        </w:rPr>
      </w:pPr>
      <w:ins w:id="2" w:author="Art Goldberg" w:date="2020-08-10T12:39:00Z">
        <w:r>
          <w:t xml:space="preserve">Recent advances in data collection and storage have created unprecedented opportunities to gain insights into complex systems such as the biochemical networks that generate cellular behavior. </w:t>
        </w:r>
      </w:ins>
    </w:p>
    <w:p w14:paraId="486B445A" w14:textId="77777777" w:rsidR="00701AB4" w:rsidRDefault="00701AB4" w:rsidP="00701AB4">
      <w:pPr>
        <w:rPr>
          <w:ins w:id="3" w:author="Art Goldberg" w:date="2020-08-10T12:39:00Z"/>
        </w:rPr>
      </w:pPr>
      <w:ins w:id="4" w:author="Art Goldberg" w:date="2020-08-10T12:39:00Z">
        <w:r>
          <w:t>Understanding the behavior of such systems will likely require larger and more comprehensive dynamical models that are based on a combination of first principles and large datasets.</w:t>
        </w:r>
      </w:ins>
    </w:p>
    <w:p w14:paraId="7D15146A" w14:textId="77777777" w:rsidR="003D7C24" w:rsidRDefault="003D7C24" w:rsidP="003D7C24">
      <w:pPr>
        <w:rPr>
          <w:ins w:id="5" w:author="Art Goldberg" w:date="2020-08-14T15:58:00Z"/>
        </w:rPr>
      </w:pPr>
      <w:ins w:id="6" w:author="Art Goldberg" w:date="2020-08-14T15:58:00Z">
        <w:r>
          <w:t xml:space="preserve">Large models often </w:t>
        </w:r>
        <w:commentRangeStart w:id="7"/>
        <w:commentRangeStart w:id="8"/>
        <w:r w:rsidRPr="006A7064">
          <w:t>contain multiple types of components, and multiple types of interactions between component</w:t>
        </w:r>
        <w:r>
          <w:t xml:space="preserve"> type</w:t>
        </w:r>
        <w:r w:rsidRPr="006A7064">
          <w:t xml:space="preserve">s. </w:t>
        </w:r>
        <w:commentRangeEnd w:id="7"/>
        <w:r w:rsidRPr="006A7064">
          <w:commentReference w:id="7"/>
        </w:r>
        <w:commentRangeEnd w:id="8"/>
        <w:r>
          <w:rPr>
            <w:rStyle w:val="CommentReference"/>
          </w:rPr>
          <w:commentReference w:id="8"/>
        </w:r>
      </w:ins>
    </w:p>
    <w:p w14:paraId="61B9A3BB" w14:textId="3F497629" w:rsidR="00CF1B4F" w:rsidRDefault="003D7C24" w:rsidP="00701AB4">
      <w:pPr>
        <w:rPr>
          <w:ins w:id="9" w:author="Art Goldberg" w:date="2020-08-14T15:54:00Z"/>
        </w:rPr>
      </w:pPr>
      <w:ins w:id="10" w:author="Art Goldberg" w:date="2020-08-14T15:55:00Z">
        <w:r>
          <w:t>The</w:t>
        </w:r>
        <w:r w:rsidR="00835571">
          <w:t xml:space="preserve"> f</w:t>
        </w:r>
      </w:ins>
      <w:ins w:id="11" w:author="Art Goldberg" w:date="2020-08-14T15:51:00Z">
        <w:r w:rsidR="00CF1B4F">
          <w:t xml:space="preserve">irst principles </w:t>
        </w:r>
      </w:ins>
      <w:ins w:id="12" w:author="Art Goldberg" w:date="2020-08-14T17:03:00Z">
        <w:r w:rsidR="005457D8">
          <w:t>typically</w:t>
        </w:r>
      </w:ins>
      <w:ins w:id="13" w:author="Art Goldberg" w:date="2020-08-14T15:51:00Z">
        <w:r w:rsidR="00CF1B4F">
          <w:t xml:space="preserve"> use a</w:t>
        </w:r>
      </w:ins>
      <w:ins w:id="14" w:author="Art Goldberg" w:date="2020-08-14T15:52:00Z">
        <w:r w:rsidR="00CF1B4F">
          <w:t xml:space="preserve"> mechanistic </w:t>
        </w:r>
      </w:ins>
      <w:ins w:id="15" w:author="Art Goldberg" w:date="2020-08-14T15:51:00Z">
        <w:r w:rsidR="00CF1B4F">
          <w:t xml:space="preserve">approximation of the interactions in a system, </w:t>
        </w:r>
      </w:ins>
      <w:ins w:id="16" w:author="Art Goldberg" w:date="2020-08-14T17:04:00Z">
        <w:r w:rsidR="000F2263">
          <w:t>for example, that</w:t>
        </w:r>
      </w:ins>
      <w:ins w:id="17" w:author="Art Goldberg" w:date="2020-08-14T15:51:00Z">
        <w:r w:rsidR="00CF1B4F">
          <w:t xml:space="preserve"> reactants in a chemical reaction </w:t>
        </w:r>
      </w:ins>
      <w:ins w:id="18" w:author="Art Goldberg" w:date="2020-08-14T15:54:00Z">
        <w:r w:rsidR="00835571">
          <w:t xml:space="preserve">may </w:t>
        </w:r>
      </w:ins>
      <w:ins w:id="19" w:author="Art Goldberg" w:date="2020-08-14T15:51:00Z">
        <w:r w:rsidR="00CF1B4F">
          <w:t xml:space="preserve">bond when they collide, </w:t>
        </w:r>
      </w:ins>
      <w:ins w:id="20" w:author="Art Goldberg" w:date="2020-08-14T15:54:00Z">
        <w:r w:rsidR="00835571">
          <w:t xml:space="preserve">to derive </w:t>
        </w:r>
      </w:ins>
      <w:ins w:id="21" w:author="Art Goldberg" w:date="2020-08-14T15:55:00Z">
        <w:r w:rsidR="00835571">
          <w:t>mathematics that must be parameterized by data.</w:t>
        </w:r>
      </w:ins>
    </w:p>
    <w:p w14:paraId="42B47525" w14:textId="77777777" w:rsidR="002E24CF" w:rsidRDefault="002E24CF" w:rsidP="00701AB4">
      <w:pPr>
        <w:rPr>
          <w:ins w:id="22" w:author="Art Goldberg" w:date="2020-08-14T15:59:00Z"/>
        </w:rPr>
      </w:pPr>
    </w:p>
    <w:p w14:paraId="28839D2E" w14:textId="54BEEDB8" w:rsidR="00701AB4" w:rsidRDefault="00701AB4" w:rsidP="00701AB4">
      <w:pPr>
        <w:rPr>
          <w:ins w:id="23" w:author="Art Goldberg" w:date="2020-08-10T12:48:00Z"/>
        </w:rPr>
      </w:pPr>
      <w:ins w:id="24" w:author="Art Goldberg" w:date="2020-08-10T12:39:00Z">
        <w:r>
          <w:t xml:space="preserve">One of the most promising methods for building and simulating large, data-driven dynamical models is </w:t>
        </w:r>
      </w:ins>
      <w:ins w:id="25" w:author="Arthur Goldberg" w:date="2020-08-10T14:29:00Z">
        <w:r w:rsidR="00F51E6A">
          <w:t xml:space="preserve">to </w:t>
        </w:r>
      </w:ins>
      <w:ins w:id="26" w:author="Arthur Goldberg" w:date="2020-08-10T14:30:00Z">
        <w:r w:rsidR="00F51E6A">
          <w:t xml:space="preserve">simulate them with </w:t>
        </w:r>
      </w:ins>
      <w:ins w:id="27" w:author="Art Goldberg" w:date="2020-08-10T12:39:00Z">
        <w:r>
          <w:t>discrete-event simulation (DES)</w:t>
        </w:r>
      </w:ins>
      <w:ins w:id="28" w:author="Art Goldberg" w:date="2020-08-10T12:47:00Z">
        <w:r w:rsidR="00D40760">
          <w:t xml:space="preserve"> </w:t>
        </w:r>
        <w:r w:rsidR="00D40760" w:rsidRPr="00D40760">
          <w:t>[@fishman2013discrete]</w:t>
        </w:r>
      </w:ins>
      <w:ins w:id="29" w:author="Art Goldberg" w:date="2020-08-10T12:39:00Z">
        <w:r>
          <w:t>.</w:t>
        </w:r>
      </w:ins>
    </w:p>
    <w:p w14:paraId="0DF13679" w14:textId="7F6D4DE6" w:rsidR="00D40760" w:rsidRDefault="00D40760" w:rsidP="00701AB4">
      <w:pPr>
        <w:rPr>
          <w:ins w:id="30" w:author="Art Goldberg" w:date="2020-08-10T12:39:00Z"/>
        </w:rPr>
      </w:pPr>
      <w:ins w:id="31" w:author="Art Goldberg" w:date="2020-08-10T12:48:00Z">
        <w:r w:rsidRPr="00D40760">
          <w:t xml:space="preserve">For example, discrete-event </w:t>
        </w:r>
        <w:del w:id="32" w:author="Arthur Goldberg" w:date="2020-08-10T14:32:00Z">
          <w:r w:rsidRPr="00D40760" w:rsidDel="004B3350">
            <w:delText>models</w:delText>
          </w:r>
        </w:del>
      </w:ins>
      <w:ins w:id="33" w:author="Arthur Goldberg" w:date="2020-08-10T14:32:00Z">
        <w:r w:rsidR="004B3350">
          <w:t>simulations</w:t>
        </w:r>
      </w:ins>
      <w:ins w:id="34" w:author="Art Goldberg" w:date="2020-08-10T12:48:00Z">
        <w:r w:rsidRPr="00D40760">
          <w:t xml:space="preserve"> are frequently used to study the dynamics of biochemical networks, characterize the performance of computer networks, evaluate potential </w:t>
        </w:r>
      </w:ins>
      <w:ins w:id="35" w:author="Art Goldberg" w:date="2020-08-14T15:59:00Z">
        <w:r w:rsidR="00010629">
          <w:t>military</w:t>
        </w:r>
      </w:ins>
      <w:ins w:id="36" w:author="Art Goldberg" w:date="2020-08-10T12:48:00Z">
        <w:r w:rsidRPr="00D40760">
          <w:t xml:space="preserve"> strategies, and forecast epidemics [@banks2005discrete].</w:t>
        </w:r>
      </w:ins>
    </w:p>
    <w:p w14:paraId="5C31C1DB" w14:textId="77777777" w:rsidR="00701AB4" w:rsidRDefault="00701AB4" w:rsidP="00701AB4">
      <w:pPr>
        <w:rPr>
          <w:ins w:id="37" w:author="Art Goldberg" w:date="2020-08-10T12:39:00Z"/>
        </w:rPr>
      </w:pPr>
      <w:ins w:id="38" w:author="Art Goldberg" w:date="2020-08-10T12:39:00Z">
        <w:r>
          <w:t>However, it is difficult to design, encode and simulate large, comprehensive models of complex systems as discrete-event simulations because the existing DES tools lack adequate expressive power.</w:t>
        </w:r>
      </w:ins>
    </w:p>
    <w:p w14:paraId="766663DC" w14:textId="77777777" w:rsidR="00010629" w:rsidRDefault="00010629" w:rsidP="00701AB4">
      <w:pPr>
        <w:rPr>
          <w:ins w:id="39" w:author="Art Goldberg" w:date="2020-08-14T16:00:00Z"/>
        </w:rPr>
      </w:pPr>
    </w:p>
    <w:p w14:paraId="7BE6C7B8" w14:textId="16EDBFB2" w:rsidR="00701AB4" w:rsidRDefault="00010629" w:rsidP="00701AB4">
      <w:pPr>
        <w:rPr>
          <w:ins w:id="40" w:author="Art Goldberg" w:date="2020-08-10T12:39:00Z"/>
        </w:rPr>
      </w:pPr>
      <w:ins w:id="41" w:author="Art Goldberg" w:date="2020-08-14T16:00:00Z">
        <w:r>
          <w:t>To address this problem</w:t>
        </w:r>
      </w:ins>
      <w:ins w:id="42" w:author="Art Goldberg" w:date="2020-08-14T16:02:00Z">
        <w:r w:rsidR="004B09E4">
          <w:t>,</w:t>
        </w:r>
      </w:ins>
      <w:ins w:id="43" w:author="Art Goldberg" w:date="2020-08-14T16:00:00Z">
        <w:r>
          <w:t xml:space="preserve"> w</w:t>
        </w:r>
      </w:ins>
      <w:ins w:id="44" w:author="Art Goldberg" w:date="2020-08-10T12:39:00Z">
        <w:r w:rsidR="00701AB4">
          <w:t>e present DE-Sim</w:t>
        </w:r>
      </w:ins>
      <w:ins w:id="45" w:author="Art Goldberg" w:date="2020-08-14T17:05:00Z">
        <w:r w:rsidR="00300C3F">
          <w:t>,</w:t>
        </w:r>
      </w:ins>
      <w:ins w:id="46" w:author="Art Goldberg" w:date="2020-08-10T12:39:00Z">
        <w:r w:rsidR="00701AB4">
          <w:t xml:space="preserve"> an </w:t>
        </w:r>
      </w:ins>
      <w:ins w:id="47" w:author="Art Goldberg" w:date="2020-08-14T16:02:00Z">
        <w:r w:rsidR="004B09E4">
          <w:t>[open-source](</w:t>
        </w:r>
      </w:ins>
      <w:ins w:id="48" w:author="Art Goldberg" w:date="2020-08-14T16:03:00Z">
        <w:r w:rsidR="004B09E4">
          <w:t>https://github.com/KarrLab/de_sim</w:t>
        </w:r>
      </w:ins>
      <w:ins w:id="49" w:author="Art Goldberg" w:date="2020-08-14T16:02:00Z">
        <w:r w:rsidR="004B09E4">
          <w:t xml:space="preserve">), </w:t>
        </w:r>
      </w:ins>
      <w:ins w:id="50" w:author="Art Goldberg" w:date="2020-08-10T12:39:00Z">
        <w:r w:rsidR="00701AB4">
          <w:t>object-oriented (OO), Python-based DES tool that makes it easier to create and use dynamical models of complex systems.</w:t>
        </w:r>
      </w:ins>
    </w:p>
    <w:p w14:paraId="5F88E3E4" w14:textId="4B9E98D1" w:rsidR="00701AB4" w:rsidRDefault="00701AB4" w:rsidP="00701AB4">
      <w:pPr>
        <w:rPr>
          <w:ins w:id="51" w:author="Art Goldberg" w:date="2020-08-10T12:39:00Z"/>
        </w:rPr>
      </w:pPr>
      <w:ins w:id="52" w:author="Art Goldberg" w:date="2020-08-10T12:39:00Z">
        <w:r>
          <w:lastRenderedPageBreak/>
          <w:t xml:space="preserve">Because DE-Sim encodes discrete-event </w:t>
        </w:r>
      </w:ins>
      <w:ins w:id="53" w:author="Arthur Goldberg" w:date="2020-08-10T14:32:00Z">
        <w:r w:rsidR="004B3350">
          <w:t>simulations</w:t>
        </w:r>
      </w:ins>
      <w:ins w:id="54" w:author="Art Goldberg" w:date="2020-08-10T12:39:00Z">
        <w:del w:id="55" w:author="Arthur Goldberg" w:date="2020-08-10T14:32:00Z">
          <w:r w:rsidDel="004B3350">
            <w:delText>models</w:delText>
          </w:r>
        </w:del>
        <w:r>
          <w:t xml:space="preserve"> in OO Python programs, numerous types of </w:t>
        </w:r>
      </w:ins>
      <w:ins w:id="56" w:author="Art Goldberg" w:date="2020-08-14T16:12:00Z">
        <w:r w:rsidR="00193554">
          <w:t xml:space="preserve">components and </w:t>
        </w:r>
      </w:ins>
      <w:ins w:id="57" w:author="Art Goldberg" w:date="2020-08-10T12:39:00Z">
        <w:r>
          <w:t>complex interactions can be modeled by leveraging Python's powerful OO features.</w:t>
        </w:r>
      </w:ins>
    </w:p>
    <w:p w14:paraId="219B7A05" w14:textId="1A08CBF2" w:rsidR="00701AB4" w:rsidRDefault="00701AB4" w:rsidP="00701AB4">
      <w:pPr>
        <w:rPr>
          <w:ins w:id="58" w:author="Art Goldberg" w:date="2020-08-10T12:39:00Z"/>
        </w:rPr>
      </w:pPr>
      <w:ins w:id="59" w:author="Art Goldberg" w:date="2020-08-10T12:39:00Z">
        <w:r>
          <w:t xml:space="preserve">In addition, because DE-Sim is implemented in Python, DE-Sim models can </w:t>
        </w:r>
        <w:r w:rsidR="008B5C01">
          <w:t>easily</w:t>
        </w:r>
        <w:r>
          <w:t xml:space="preserve"> use Python's powerful data science tools such as pandas and SciPy to help build complex models, </w:t>
        </w:r>
      </w:ins>
      <w:ins w:id="60" w:author="Art Goldberg" w:date="2020-08-14T16:13:00Z">
        <w:r w:rsidR="004D0C8D">
          <w:t xml:space="preserve">store and </w:t>
        </w:r>
      </w:ins>
      <w:ins w:id="61" w:author="Art Goldberg" w:date="2020-08-10T12:39:00Z">
        <w:r>
          <w:t>analyze data during simulations, and analyze simulation results.</w:t>
        </w:r>
      </w:ins>
    </w:p>
    <w:p w14:paraId="64A4E3A3" w14:textId="221CB053" w:rsidR="00701AB4" w:rsidRDefault="0055626E" w:rsidP="00701AB4">
      <w:pPr>
        <w:rPr>
          <w:ins w:id="62" w:author="Art Goldberg" w:date="2020-08-14T16:17:00Z"/>
        </w:rPr>
      </w:pPr>
      <w:ins w:id="63" w:author="Art Goldberg" w:date="2020-08-10T12:39:00Z">
        <w:r>
          <w:t>We anticipate that</w:t>
        </w:r>
        <w:r w:rsidR="00701AB4">
          <w:t xml:space="preserve"> DE-Sim will enable a new generation of models </w:t>
        </w:r>
      </w:ins>
      <w:ins w:id="64" w:author="Art Goldberg" w:date="2020-08-14T16:14:00Z">
        <w:r>
          <w:t>which</w:t>
        </w:r>
      </w:ins>
      <w:ins w:id="65" w:author="Art Goldberg" w:date="2020-08-10T12:39:00Z">
        <w:r w:rsidR="00701AB4">
          <w:t xml:space="preserve"> capture systems with unprecedented breadth and depth.</w:t>
        </w:r>
      </w:ins>
    </w:p>
    <w:p w14:paraId="3F28A471" w14:textId="0F1BCAB2" w:rsidR="00014A16" w:rsidDel="00701AB4" w:rsidRDefault="00DB6F0F" w:rsidP="00D30FF6">
      <w:pPr>
        <w:rPr>
          <w:del w:id="66" w:author="Art Goldberg" w:date="2020-08-10T12:39:00Z"/>
        </w:rPr>
      </w:pPr>
      <w:ins w:id="67" w:author="Art Goldberg" w:date="2020-08-14T16:17:00Z">
        <w:r>
          <w:t xml:space="preserve">An initial example is </w:t>
        </w:r>
      </w:ins>
      <w:ins w:id="68" w:author="Art Goldberg" w:date="2020-08-14T16:18:00Z">
        <w:r>
          <w:t xml:space="preserve">a multi-algorithmic </w:t>
        </w:r>
      </w:ins>
      <w:ins w:id="69" w:author="Art Goldberg" w:date="2020-08-14T17:07:00Z">
        <w:r w:rsidR="009809B9">
          <w:t>simulator that</w:t>
        </w:r>
      </w:ins>
      <w:ins w:id="70" w:author="Art Goldberg" w:date="2020-08-14T16:18:00Z">
        <w:r>
          <w:t xml:space="preserve"> we are developing on DE-Sim to simulate </w:t>
        </w:r>
      </w:ins>
      <w:ins w:id="71" w:author="Art Goldberg" w:date="2020-08-14T16:19:00Z">
        <w:r>
          <w:t>whole-cell models that predict phenotype from genotype by capturing all of the biochemical activity in a biological cell.</w:t>
        </w:r>
      </w:ins>
    </w:p>
    <w:p w14:paraId="39788E18" w14:textId="77777777" w:rsidR="00014A16" w:rsidRDefault="00014A16" w:rsidP="00D30FF6">
      <w:pPr>
        <w:rPr>
          <w:ins w:id="72" w:author="Art Goldberg" w:date="2020-08-09T17:56:00Z"/>
        </w:rPr>
      </w:pPr>
    </w:p>
    <w:p w14:paraId="7DC48CE4" w14:textId="6272353F" w:rsidR="005D095A" w:rsidDel="00E831D8" w:rsidRDefault="009773A0" w:rsidP="00D30FF6">
      <w:pPr>
        <w:rPr>
          <w:del w:id="73" w:author="Art Goldberg" w:date="2020-08-10T12:40:00Z"/>
        </w:rPr>
      </w:pPr>
      <w:del w:id="74" w:author="Art Goldberg" w:date="2020-08-10T12:40:00Z">
        <w:r w:rsidDel="00E831D8">
          <w:delText xml:space="preserve">Many fields of science and engineering </w:delText>
        </w:r>
        <w:commentRangeStart w:id="75"/>
        <w:r w:rsidR="00EA6813" w:rsidDel="00E831D8">
          <w:delText>use mechanistic models</w:delText>
        </w:r>
        <w:r w:rsidDel="00E831D8">
          <w:delText xml:space="preserve"> </w:delText>
        </w:r>
        <w:commentRangeEnd w:id="75"/>
        <w:r w:rsidR="00C3549E" w:rsidDel="00E831D8">
          <w:rPr>
            <w:rStyle w:val="CommentReference"/>
          </w:rPr>
          <w:commentReference w:id="75"/>
        </w:r>
        <w:r w:rsidDel="00E831D8">
          <w:delText xml:space="preserve">to understand how the dynamics of complex systems arise from </w:delText>
        </w:r>
        <w:r w:rsidR="00EA6813" w:rsidDel="00E831D8">
          <w:delText xml:space="preserve">the </w:delText>
        </w:r>
        <w:r w:rsidDel="00E831D8">
          <w:delText xml:space="preserve">interactions among their components. </w:delText>
        </w:r>
        <w:r w:rsidR="00143CF3" w:rsidDel="00E831D8">
          <w:delText>Often</w:delText>
        </w:r>
        <w:r w:rsidR="00EA6813" w:rsidDel="00E831D8">
          <w:delText xml:space="preserve">, these models </w:delText>
        </w:r>
        <w:r w:rsidR="00143CF3" w:rsidDel="00E831D8">
          <w:delText xml:space="preserve">approximate </w:delText>
        </w:r>
        <w:r w:rsidR="00EA6813" w:rsidDel="00E831D8">
          <w:delText>these</w:delText>
        </w:r>
        <w:r w:rsidDel="00E831D8">
          <w:delText xml:space="preserve"> interactions as instantaneous</w:delText>
        </w:r>
        <w:r w:rsidR="00143CF3" w:rsidDel="00E831D8">
          <w:delText>, or discrete,</w:delText>
        </w:r>
        <w:r w:rsidDel="00E831D8">
          <w:delText xml:space="preserve"> events. </w:delText>
        </w:r>
        <w:r w:rsidR="00143CF3" w:rsidDel="00E831D8">
          <w:delText>Such models are called *discrete-event models*. For example, discrete-event models are frequently used to study</w:delText>
        </w:r>
        <w:r w:rsidDel="00E831D8">
          <w:delText xml:space="preserve"> </w:delText>
        </w:r>
        <w:r w:rsidR="00143CF3" w:rsidDel="00E831D8">
          <w:delText xml:space="preserve">the dynamics of </w:delText>
        </w:r>
        <w:r w:rsidDel="00E831D8">
          <w:delText xml:space="preserve">biochemical </w:delText>
        </w:r>
        <w:r w:rsidR="00143CF3" w:rsidDel="00E831D8">
          <w:delText>networks</w:delText>
        </w:r>
        <w:r w:rsidDel="00E831D8">
          <w:delText xml:space="preserve">, </w:delText>
        </w:r>
        <w:r w:rsidR="00143CF3" w:rsidDel="00E831D8">
          <w:delText xml:space="preserve">characterize the performance of </w:delText>
        </w:r>
        <w:r w:rsidDel="00E831D8">
          <w:delText>computer network</w:delText>
        </w:r>
        <w:r w:rsidR="00143CF3" w:rsidDel="00E831D8">
          <w:delText>s</w:delText>
        </w:r>
        <w:r w:rsidDel="00E831D8">
          <w:delText xml:space="preserve">, </w:delText>
        </w:r>
        <w:r w:rsidR="00143CF3" w:rsidDel="00E831D8">
          <w:delText>evaluate potential war strategies</w:delText>
        </w:r>
        <w:r w:rsidDel="00E831D8">
          <w:delText xml:space="preserve">, </w:delText>
        </w:r>
        <w:r w:rsidR="00143CF3" w:rsidDel="00E831D8">
          <w:delText xml:space="preserve">and forecast </w:delText>
        </w:r>
        <w:r w:rsidDel="00E831D8">
          <w:delText>epidemics</w:delText>
        </w:r>
        <w:r w:rsidR="00143CF3" w:rsidDel="00E831D8">
          <w:delText xml:space="preserve"> </w:delText>
        </w:r>
        <w:r w:rsidDel="00E831D8">
          <w:delText xml:space="preserve">[@banks2005discrete]. </w:delText>
        </w:r>
        <w:r w:rsidR="00143CF3" w:rsidDel="00E831D8">
          <w:delText xml:space="preserve">These discrete event models can be simulated using the </w:delText>
        </w:r>
        <w:r w:rsidR="00F17E6B" w:rsidDel="00E831D8">
          <w:delText>*discrete-event simulation* (DES) method [@fishman2013discrete].</w:delText>
        </w:r>
      </w:del>
    </w:p>
    <w:p w14:paraId="47832F35" w14:textId="52719AA3" w:rsidR="005D095A" w:rsidDel="00E831D8" w:rsidRDefault="005D095A" w:rsidP="00D30FF6">
      <w:pPr>
        <w:rPr>
          <w:del w:id="76" w:author="Art Goldberg" w:date="2020-08-10T12:40:00Z"/>
        </w:rPr>
      </w:pPr>
    </w:p>
    <w:p w14:paraId="25BAB502" w14:textId="2CAC025B" w:rsidR="00D227E0" w:rsidDel="00E831D8" w:rsidRDefault="00F17E6B" w:rsidP="00A37E63">
      <w:pPr>
        <w:rPr>
          <w:del w:id="77" w:author="Art Goldberg" w:date="2020-08-10T12:40:00Z"/>
        </w:rPr>
      </w:pPr>
      <w:commentRangeStart w:id="78"/>
      <w:del w:id="79" w:author="Art Goldberg" w:date="2020-08-10T12:40:00Z">
        <w:r w:rsidRPr="00260AFE" w:rsidDel="00E831D8">
          <w:delText xml:space="preserve">To make it easier to construct and simulate </w:delText>
        </w:r>
        <w:r w:rsidDel="00E831D8">
          <w:delText>complex</w:delText>
        </w:r>
        <w:r w:rsidR="00C21235" w:rsidDel="00E831D8">
          <w:delText xml:space="preserve"> </w:delText>
        </w:r>
        <w:r w:rsidDel="00E831D8">
          <w:delText xml:space="preserve">discrete-event </w:delText>
        </w:r>
        <w:r w:rsidRPr="00260AFE" w:rsidDel="00E831D8">
          <w:delText>model</w:delText>
        </w:r>
        <w:commentRangeEnd w:id="78"/>
        <w:r w:rsidR="00143CF3" w:rsidDel="00E831D8">
          <w:rPr>
            <w:rStyle w:val="CommentReference"/>
          </w:rPr>
          <w:commentReference w:id="78"/>
        </w:r>
        <w:r w:rsidRPr="00260AFE" w:rsidDel="00E831D8">
          <w:delText>s, we developed DE-Sim ([github.com/KarrLab/de_sim](https://github.com/KarrLab/de_sim)), an open-source, Python-based DES tool.</w:delText>
        </w:r>
        <w:r w:rsidR="005D095A" w:rsidDel="00E831D8">
          <w:delText xml:space="preserve"> </w:delText>
        </w:r>
        <w:r w:rsidR="00E3516C" w:rsidDel="00E831D8">
          <w:delText xml:space="preserve">DE-Sim </w:delText>
        </w:r>
        <w:r w:rsidR="00554D0B" w:rsidDel="00E831D8">
          <w:delText xml:space="preserve">supports two </w:delText>
        </w:r>
        <w:r w:rsidR="003A1E5A" w:rsidDel="00E831D8">
          <w:delText xml:space="preserve">main </w:delText>
        </w:r>
        <w:r w:rsidR="00554D0B" w:rsidDel="00E831D8">
          <w:delText>functions</w:delText>
        </w:r>
        <w:r w:rsidR="0089103C" w:rsidDel="00E831D8">
          <w:delText>.</w:delText>
        </w:r>
        <w:r w:rsidR="00B476BA" w:rsidDel="00E831D8">
          <w:delText xml:space="preserve"> </w:delText>
        </w:r>
        <w:commentRangeStart w:id="80"/>
        <w:r w:rsidR="0089103C" w:rsidDel="00E831D8">
          <w:delText xml:space="preserve">First, </w:delText>
        </w:r>
        <w:r w:rsidR="003A1E5A" w:rsidDel="00E831D8">
          <w:delText xml:space="preserve">DE-Sim users can define </w:delText>
        </w:r>
        <w:r w:rsidR="00190B99" w:rsidDel="00E831D8">
          <w:delText>discrete-event model</w:delText>
        </w:r>
        <w:r w:rsidR="0089103C" w:rsidDel="00E831D8">
          <w:delText>s as object-oriented Python programs</w:delText>
        </w:r>
        <w:commentRangeEnd w:id="80"/>
        <w:r w:rsidR="00501D5B" w:rsidDel="00E831D8">
          <w:rPr>
            <w:rStyle w:val="CommentReference"/>
          </w:rPr>
          <w:commentReference w:id="80"/>
        </w:r>
        <w:r w:rsidR="0089103C" w:rsidDel="00E831D8">
          <w:delText>.</w:delText>
        </w:r>
        <w:r w:rsidR="00B476BA" w:rsidDel="00E831D8">
          <w:delText xml:space="preserve"> </w:delText>
        </w:r>
        <w:r w:rsidR="00C3549E" w:rsidDel="00E831D8">
          <w:delText>S</w:delText>
        </w:r>
        <w:r w:rsidR="0089103C" w:rsidDel="00E831D8">
          <w:delText>econd</w:delText>
        </w:r>
        <w:r w:rsidR="00190B99" w:rsidDel="00E831D8">
          <w:delText xml:space="preserve">, </w:delText>
        </w:r>
        <w:r w:rsidR="003A1E5A" w:rsidDel="00E831D8">
          <w:delText xml:space="preserve">DE-Sim </w:delText>
        </w:r>
        <w:r w:rsidR="00940EAF" w:rsidDel="00E831D8">
          <w:delText xml:space="preserve">conveniently and </w:delText>
        </w:r>
        <w:r w:rsidR="0089103C" w:rsidDel="00E831D8">
          <w:delText xml:space="preserve">efficiently </w:delText>
        </w:r>
        <w:r w:rsidR="00190B99" w:rsidDel="00E831D8">
          <w:delText>simulate</w:delText>
        </w:r>
        <w:r w:rsidR="0089103C" w:rsidDel="00E831D8">
          <w:delText>s</w:delText>
        </w:r>
        <w:r w:rsidR="00190B99" w:rsidDel="00E831D8">
          <w:delText xml:space="preserve"> </w:delText>
        </w:r>
        <w:r w:rsidR="0089103C" w:rsidDel="00E831D8">
          <w:delText xml:space="preserve">these </w:delText>
        </w:r>
        <w:r w:rsidR="00190B99" w:rsidDel="00E831D8">
          <w:delText>model</w:delText>
        </w:r>
        <w:r w:rsidR="0089103C" w:rsidDel="00E831D8">
          <w:delText>s</w:delText>
        </w:r>
        <w:r w:rsidR="00190B99" w:rsidDel="00E831D8">
          <w:delText>.</w:delText>
        </w:r>
      </w:del>
    </w:p>
    <w:p w14:paraId="1D5F10AC" w14:textId="77777777" w:rsidR="004C2A21" w:rsidRDefault="004C2A21" w:rsidP="00A37E63"/>
    <w:p w14:paraId="3431FC74" w14:textId="0A8ED211" w:rsidR="00CA0868" w:rsidRDefault="00CA0868" w:rsidP="00CA0868">
      <w:r>
        <w:t xml:space="preserve"># The need for </w:t>
      </w:r>
      <w:r w:rsidR="005D7A5A">
        <w:t>tools that help researchers build and simulate complex models</w:t>
      </w:r>
    </w:p>
    <w:p w14:paraId="273A27CE" w14:textId="77777777" w:rsidR="00EF32DD" w:rsidRDefault="00EF32DD" w:rsidP="00CA0868"/>
    <w:p w14:paraId="174AC0C8" w14:textId="77777777" w:rsidR="00FE5DBC" w:rsidRDefault="00FE5DBC" w:rsidP="00FE5DBC">
      <w:pPr>
        <w:rPr>
          <w:ins w:id="81" w:author="Art Goldberg" w:date="2020-08-14T16:25:00Z"/>
        </w:rPr>
      </w:pPr>
      <w:ins w:id="82" w:author="Art Goldberg" w:date="2020-08-14T16:25:00Z">
        <w:r>
          <w:t xml:space="preserve">Many scientific fields can now collect detailed data about the components of </w:t>
        </w:r>
        <w:r w:rsidRPr="00907F80">
          <w:t xml:space="preserve">complex systems </w:t>
        </w:r>
        <w:r>
          <w:t>and their interactions. For example, the revolution in deep sequencing has dramatically increased the availability of molecular data.</w:t>
        </w:r>
      </w:ins>
    </w:p>
    <w:p w14:paraId="2C973595" w14:textId="14192F86" w:rsidR="00254A1A" w:rsidRDefault="00254A1A" w:rsidP="00254A1A">
      <w:pPr>
        <w:outlineLvl w:val="0"/>
        <w:rPr>
          <w:ins w:id="83" w:author="Art Goldberg" w:date="2020-08-14T16:37:00Z"/>
        </w:rPr>
      </w:pPr>
      <w:ins w:id="84" w:author="Art Goldberg" w:date="2020-08-14T16:31:00Z">
        <w:r>
          <w:t>When the measurements of a complex system</w:t>
        </w:r>
      </w:ins>
      <w:ins w:id="85" w:author="Art Goldberg" w:date="2020-08-14T16:32:00Z">
        <w:r>
          <w:t xml:space="preserve"> g</w:t>
        </w:r>
        <w:r w:rsidR="00B431B9">
          <w:t>enerate</w:t>
        </w:r>
        <w:r>
          <w:t xml:space="preserve"> a large, heterogeneous dataset</w:t>
        </w:r>
      </w:ins>
      <w:ins w:id="86" w:author="Art Goldberg" w:date="2020-08-14T16:36:00Z">
        <w:r w:rsidR="00B431B9">
          <w:t>,</w:t>
        </w:r>
      </w:ins>
      <w:ins w:id="87" w:author="Art Goldberg" w:date="2020-08-14T16:32:00Z">
        <w:r>
          <w:t xml:space="preserve"> </w:t>
        </w:r>
      </w:ins>
      <w:ins w:id="88" w:author="Art Goldberg" w:date="2020-08-14T16:35:00Z">
        <w:r w:rsidR="00B431B9">
          <w:t xml:space="preserve">models of the system </w:t>
        </w:r>
      </w:ins>
      <w:ins w:id="89" w:author="Art Goldberg" w:date="2020-08-14T16:36:00Z">
        <w:r w:rsidR="00B431B9">
          <w:t xml:space="preserve">that use the measurements are invariably complex </w:t>
        </w:r>
      </w:ins>
      <w:ins w:id="90" w:author="Art Goldberg" w:date="2020-08-14T17:12:00Z">
        <w:r w:rsidR="00C203DB">
          <w:t xml:space="preserve">and large </w:t>
        </w:r>
      </w:ins>
      <w:ins w:id="91" w:author="Art Goldberg" w:date="2020-08-14T16:36:00Z">
        <w:r w:rsidR="00B431B9">
          <w:t xml:space="preserve">because the </w:t>
        </w:r>
      </w:ins>
      <w:ins w:id="92" w:author="Art Goldberg" w:date="2020-08-14T16:37:00Z">
        <w:r w:rsidR="00B431B9">
          <w:t>dataset contains measurements of many types of components, and many instances of each component.</w:t>
        </w:r>
      </w:ins>
    </w:p>
    <w:p w14:paraId="31A2A944" w14:textId="77777777" w:rsidR="00361CD7" w:rsidRDefault="00B431B9" w:rsidP="00254A1A">
      <w:pPr>
        <w:outlineLvl w:val="0"/>
        <w:rPr>
          <w:ins w:id="93" w:author="Art Goldberg" w:date="2020-08-14T17:13:00Z"/>
        </w:rPr>
      </w:pPr>
      <w:ins w:id="94" w:author="Art Goldberg" w:date="2020-08-14T16:37:00Z">
        <w:r>
          <w:t xml:space="preserve">For example, measurements of the biochemistry in a cell collect </w:t>
        </w:r>
      </w:ins>
      <w:ins w:id="95" w:author="Art Goldberg" w:date="2020-08-14T16:42:00Z">
        <w:r w:rsidR="00FD0A75">
          <w:t xml:space="preserve">the </w:t>
        </w:r>
      </w:ins>
      <w:ins w:id="96" w:author="Art Goldberg" w:date="2020-08-14T16:37:00Z">
        <w:r>
          <w:t xml:space="preserve">properties of many types of molecules, </w:t>
        </w:r>
      </w:ins>
      <w:ins w:id="97" w:author="Art Goldberg" w:date="2020-08-14T16:42:00Z">
        <w:r w:rsidR="00FD0A75">
          <w:t xml:space="preserve">many types of processes that transform or translocate molecules, </w:t>
        </w:r>
        <w:r w:rsidR="00E734E0">
          <w:t>and many instances of each type</w:t>
        </w:r>
      </w:ins>
      <w:ins w:id="98" w:author="Art Goldberg" w:date="2020-08-14T17:13:00Z">
        <w:r w:rsidR="00361CD7">
          <w:t>.</w:t>
        </w:r>
      </w:ins>
    </w:p>
    <w:p w14:paraId="2AE863CF" w14:textId="2B1CE55D" w:rsidR="00B431B9" w:rsidRDefault="00361CD7" w:rsidP="00254A1A">
      <w:pPr>
        <w:outlineLvl w:val="0"/>
        <w:rPr>
          <w:ins w:id="99" w:author="Art Goldberg" w:date="2020-08-14T16:32:00Z"/>
        </w:rPr>
      </w:pPr>
      <w:ins w:id="100" w:author="Art Goldberg" w:date="2020-08-14T17:13:00Z">
        <w:r>
          <w:t xml:space="preserve">These data </w:t>
        </w:r>
      </w:ins>
      <w:ins w:id="101" w:author="Art Goldberg" w:date="2020-08-14T17:14:00Z">
        <w:r w:rsidR="00E3389A">
          <w:t xml:space="preserve">mirror the intrinsic complexity of cellular biology and </w:t>
        </w:r>
      </w:ins>
      <w:ins w:id="102" w:author="Art Goldberg" w:date="2020-08-14T16:42:00Z">
        <w:r>
          <w:t>lead</w:t>
        </w:r>
        <w:r w:rsidR="00E734E0">
          <w:t xml:space="preserve"> to complex</w:t>
        </w:r>
      </w:ins>
      <w:ins w:id="103" w:author="Art Goldberg" w:date="2020-08-14T17:12:00Z">
        <w:r w:rsidR="00C203DB">
          <w:t xml:space="preserve"> and large</w:t>
        </w:r>
      </w:ins>
      <w:ins w:id="104" w:author="Art Goldberg" w:date="2020-08-14T16:42:00Z">
        <w:r w:rsidR="00E734E0">
          <w:t xml:space="preserve"> models of cells.</w:t>
        </w:r>
      </w:ins>
    </w:p>
    <w:p w14:paraId="4C635F67" w14:textId="7F02E1A3" w:rsidR="00254A1A" w:rsidRDefault="00254A1A" w:rsidP="00FE6931">
      <w:pPr>
        <w:outlineLvl w:val="0"/>
        <w:rPr>
          <w:ins w:id="105" w:author="Art Goldberg" w:date="2020-08-14T16:31:00Z"/>
        </w:rPr>
      </w:pPr>
    </w:p>
    <w:p w14:paraId="332276D4" w14:textId="769E52CF" w:rsidR="00907F80" w:rsidRDefault="00907F80" w:rsidP="00FE6931">
      <w:pPr>
        <w:outlineLvl w:val="0"/>
      </w:pPr>
      <w:r>
        <w:t xml:space="preserve">DE-Sim simplifies the construction and simulation of </w:t>
      </w:r>
      <w:ins w:id="106" w:author="Art Goldberg" w:date="2020-08-13T14:50:00Z">
        <w:r w:rsidR="00DD7E95">
          <w:t>*</w:t>
        </w:r>
      </w:ins>
      <w:r>
        <w:t>discrete-event models</w:t>
      </w:r>
      <w:ins w:id="107" w:author="Art Goldberg" w:date="2020-08-13T14:51:00Z">
        <w:r w:rsidR="00380B95">
          <w:t>*</w:t>
        </w:r>
        <w:r w:rsidR="00DD7E95">
          <w:t xml:space="preserve"> which represent the dynamics of a </w:t>
        </w:r>
      </w:ins>
      <w:ins w:id="108" w:author="Art Goldberg" w:date="2020-08-14T16:43:00Z">
        <w:r w:rsidR="00C46154">
          <w:t xml:space="preserve">complex </w:t>
        </w:r>
      </w:ins>
      <w:ins w:id="109" w:author="Art Goldberg" w:date="2020-08-13T14:51:00Z">
        <w:r w:rsidR="00DD7E95">
          <w:t>system as a sequence of instantaneous events</w:t>
        </w:r>
      </w:ins>
      <w:r>
        <w:t xml:space="preserve">. </w:t>
      </w:r>
    </w:p>
    <w:p w14:paraId="79D391B0" w14:textId="5DA3F912" w:rsidR="00907F80" w:rsidDel="00CC4E1C" w:rsidRDefault="00907F80" w:rsidP="00CA0868">
      <w:pPr>
        <w:rPr>
          <w:del w:id="110" w:author="Art Goldberg" w:date="2020-08-14T16:55:00Z"/>
        </w:rPr>
      </w:pPr>
    </w:p>
    <w:p w14:paraId="69EB9697" w14:textId="28D3B7E1" w:rsidR="008D5797" w:rsidRDefault="008D5797" w:rsidP="008D5797">
      <w:pPr>
        <w:rPr>
          <w:ins w:id="111" w:author="Art Goldberg" w:date="2020-08-10T13:25:00Z"/>
        </w:rPr>
      </w:pPr>
      <w:commentRangeStart w:id="112"/>
      <w:commentRangeStart w:id="113"/>
      <w:commentRangeStart w:id="114"/>
      <w:commentRangeStart w:id="115"/>
      <w:ins w:id="116" w:author="Art Goldberg" w:date="2020-08-10T13:25:00Z">
        <w:r>
          <w:t xml:space="preserve">Dynamical models constructed with DE-Sim can leverage Python's extensive suite of high-quality data science tools to easily manage and integrate large, heterogeneous, multidimensional data into models. For example, tools such as NumPy [@oliphant2006guide], pandas [@mckinney2010data], SciPy [@virtanen2020scipy], and SQLAlchemy [@bayer2020sqlalchemy] can be used by DE-Sim models to store and integrate model inputs, simplify analyses </w:t>
        </w:r>
      </w:ins>
      <w:ins w:id="117" w:author="Art Goldberg" w:date="2020-08-13T14:54:00Z">
        <w:r w:rsidR="008A3774">
          <w:t xml:space="preserve">and data storage </w:t>
        </w:r>
      </w:ins>
      <w:ins w:id="118" w:author="Art Goldberg" w:date="2020-08-10T13:25:00Z">
        <w:r>
          <w:t>during simulation, and organize and save predictions for downstream analysis.</w:t>
        </w:r>
        <w:commentRangeEnd w:id="112"/>
        <w:r>
          <w:rPr>
            <w:rStyle w:val="CommentReference"/>
          </w:rPr>
          <w:commentReference w:id="112"/>
        </w:r>
      </w:ins>
      <w:commentRangeEnd w:id="113"/>
      <w:commentRangeEnd w:id="114"/>
      <w:commentRangeEnd w:id="115"/>
      <w:ins w:id="119" w:author="Art Goldberg" w:date="2020-08-10T13:27:00Z">
        <w:r w:rsidR="00863450">
          <w:rPr>
            <w:rStyle w:val="CommentReference"/>
          </w:rPr>
          <w:commentReference w:id="113"/>
        </w:r>
      </w:ins>
      <w:ins w:id="120" w:author="Art Goldberg" w:date="2020-08-10T13:25:00Z">
        <w:r>
          <w:rPr>
            <w:rStyle w:val="CommentReference"/>
          </w:rPr>
          <w:commentReference w:id="114"/>
        </w:r>
      </w:ins>
      <w:ins w:id="121" w:author="Art Goldberg" w:date="2020-08-13T14:53:00Z">
        <w:r w:rsidR="00A66D2E">
          <w:rPr>
            <w:rStyle w:val="CommentReference"/>
          </w:rPr>
          <w:commentReference w:id="115"/>
        </w:r>
      </w:ins>
    </w:p>
    <w:p w14:paraId="5B9122A9" w14:textId="77777777" w:rsidR="008D5797" w:rsidRDefault="008D5797" w:rsidP="001947F5">
      <w:pPr>
        <w:rPr>
          <w:ins w:id="122" w:author="Art Goldberg" w:date="2020-08-10T13:25:00Z"/>
        </w:rPr>
      </w:pPr>
    </w:p>
    <w:p w14:paraId="449EAFDC" w14:textId="7A984A93" w:rsidR="00A70220" w:rsidRDefault="00907F80" w:rsidP="001947F5">
      <w:pPr>
        <w:rPr>
          <w:ins w:id="123" w:author="Art Goldberg" w:date="2020-08-10T14:11:00Z"/>
        </w:rPr>
      </w:pPr>
      <w:del w:id="124" w:author="Art Goldberg" w:date="2020-08-14T17:16:00Z">
        <w:r w:rsidRPr="001B68F4" w:rsidDel="00A52D91">
          <w:delText xml:space="preserve">The complexity of </w:delText>
        </w:r>
        <w:commentRangeStart w:id="125"/>
        <w:commentRangeStart w:id="126"/>
        <w:r w:rsidRPr="001B68F4" w:rsidDel="00A52D91">
          <w:delText xml:space="preserve">large </w:delText>
        </w:r>
        <w:commentRangeEnd w:id="125"/>
        <w:r w:rsidR="00501D5B" w:rsidDel="00A52D91">
          <w:rPr>
            <w:rStyle w:val="CommentReference"/>
          </w:rPr>
          <w:commentReference w:id="125"/>
        </w:r>
        <w:commentRangeEnd w:id="126"/>
        <w:r w:rsidR="00D40760" w:rsidDel="00A52D91">
          <w:rPr>
            <w:rStyle w:val="CommentReference"/>
          </w:rPr>
          <w:commentReference w:id="126"/>
        </w:r>
        <w:r w:rsidRPr="001B68F4" w:rsidDel="00A52D91">
          <w:delText>d</w:delText>
        </w:r>
      </w:del>
      <w:ins w:id="127" w:author="Art Goldberg" w:date="2020-08-14T17:16:00Z">
        <w:r w:rsidR="00A52D91">
          <w:t>D</w:t>
        </w:r>
      </w:ins>
      <w:r w:rsidRPr="001B68F4">
        <w:t xml:space="preserve">iscrete-event models </w:t>
      </w:r>
      <w:ins w:id="128" w:author="Art Goldberg" w:date="2020-08-14T17:16:00Z">
        <w:r w:rsidR="00A52D91">
          <w:t xml:space="preserve">of complex systems are </w:t>
        </w:r>
      </w:ins>
      <w:del w:id="129" w:author="Art Goldberg" w:date="2020-08-14T17:16:00Z">
        <w:r w:rsidRPr="001B68F4" w:rsidDel="00A52D91">
          <w:delText xml:space="preserve">makes them </w:delText>
        </w:r>
      </w:del>
      <w:r w:rsidRPr="001B68F4">
        <w:t>challenging to construct</w:t>
      </w:r>
      <w:r w:rsidR="0015578A" w:rsidRPr="001B68F4">
        <w:t>.</w:t>
      </w:r>
      <w:del w:id="130" w:author="Art Goldberg" w:date="2020-08-10T13:04:00Z">
        <w:r w:rsidR="0015578A" w:rsidRPr="001B68F4" w:rsidDel="006A7064">
          <w:delText xml:space="preserve"> </w:delText>
        </w:r>
        <w:r w:rsidRPr="001B68F4" w:rsidDel="006A7064">
          <w:delText xml:space="preserve">They </w:delText>
        </w:r>
        <w:r w:rsidR="008053FD" w:rsidDel="006A7064">
          <w:delText>can</w:delText>
        </w:r>
        <w:r w:rsidRPr="001B68F4" w:rsidDel="006A7064">
          <w:delText xml:space="preserve"> </w:delText>
        </w:r>
        <w:r w:rsidR="008053FD" w:rsidDel="006A7064">
          <w:delText>contain</w:delText>
        </w:r>
        <w:r w:rsidRPr="001B68F4" w:rsidDel="006A7064">
          <w:delText xml:space="preserve"> multiple types of components, and multiple types of interactions between components</w:delText>
        </w:r>
        <w:r w:rsidR="0015578A" w:rsidRPr="001B68F4" w:rsidDel="006A7064">
          <w:delText>.</w:delText>
        </w:r>
      </w:del>
      <w:r w:rsidR="0015578A" w:rsidRPr="001B68F4">
        <w:t xml:space="preserve"> </w:t>
      </w:r>
      <w:r w:rsidRPr="001B68F4">
        <w:t>DE-Sim addresses this challenge by structuring discrete-event models as object-oriented programs</w:t>
      </w:r>
      <w:r w:rsidR="0015578A" w:rsidRPr="001B68F4">
        <w:t xml:space="preserve">. </w:t>
      </w:r>
      <w:r w:rsidRPr="001B68F4">
        <w:t xml:space="preserve">This approach, known as *object-oriented discrete-event simulation* (OO DES), </w:t>
      </w:r>
      <w:r w:rsidR="00501D5B">
        <w:t>implements the component</w:t>
      </w:r>
      <w:ins w:id="131" w:author="Art Goldberg" w:date="2020-08-10T14:20:00Z">
        <w:r w:rsidR="00A60209">
          <w:t xml:space="preserve"> types </w:t>
        </w:r>
      </w:ins>
      <w:del w:id="132" w:author="Art Goldberg" w:date="2020-08-10T14:20:00Z">
        <w:r w:rsidR="00501D5B" w:rsidDel="00A60209">
          <w:delText xml:space="preserve">s </w:delText>
        </w:r>
      </w:del>
      <w:del w:id="133" w:author="Art Goldberg" w:date="2020-08-10T13:10:00Z">
        <w:r w:rsidR="00501D5B" w:rsidDel="00741476">
          <w:delText xml:space="preserve">of </w:delText>
        </w:r>
      </w:del>
      <w:ins w:id="134" w:author="Art Goldberg" w:date="2020-08-10T13:10:00Z">
        <w:r w:rsidR="00741476">
          <w:t>i</w:t>
        </w:r>
      </w:ins>
      <w:ins w:id="135" w:author="Art Goldberg" w:date="2020-08-10T13:11:00Z">
        <w:r w:rsidR="00741476">
          <w:t>n</w:t>
        </w:r>
      </w:ins>
      <w:ins w:id="136" w:author="Art Goldberg" w:date="2020-08-10T13:10:00Z">
        <w:r w:rsidR="00741476">
          <w:t xml:space="preserve"> </w:t>
        </w:r>
      </w:ins>
      <w:ins w:id="137" w:author="Art Goldberg" w:date="2020-08-14T17:21:00Z">
        <w:r w:rsidR="00F90420">
          <w:t xml:space="preserve">a </w:t>
        </w:r>
      </w:ins>
      <w:r w:rsidR="00501D5B">
        <w:t>model</w:t>
      </w:r>
      <w:del w:id="138" w:author="Art Goldberg" w:date="2020-08-14T17:21:00Z">
        <w:r w:rsidR="00501D5B" w:rsidDel="00F90420">
          <w:delText>s</w:delText>
        </w:r>
      </w:del>
      <w:r w:rsidRPr="001B68F4">
        <w:t xml:space="preserve"> as simulation object</w:t>
      </w:r>
      <w:ins w:id="139" w:author="Art Goldberg" w:date="2020-08-10T13:11:00Z">
        <w:r w:rsidR="00741476">
          <w:t xml:space="preserve"> classe</w:t>
        </w:r>
      </w:ins>
      <w:r w:rsidRPr="001B68F4">
        <w:t xml:space="preserve">s and </w:t>
      </w:r>
      <w:r w:rsidR="00501D5B">
        <w:t>implements</w:t>
      </w:r>
      <w:r w:rsidRPr="001B68F4">
        <w:t xml:space="preserve"> </w:t>
      </w:r>
      <w:r w:rsidR="00501D5B">
        <w:t xml:space="preserve">their </w:t>
      </w:r>
      <w:r w:rsidRPr="001B68F4">
        <w:t>interaction</w:t>
      </w:r>
      <w:r w:rsidR="00501D5B">
        <w:t xml:space="preserve"> event</w:t>
      </w:r>
      <w:r w:rsidRPr="001B68F4">
        <w:t xml:space="preserve">s as </w:t>
      </w:r>
      <w:ins w:id="140" w:author="Art Goldberg" w:date="2020-08-14T17:19:00Z">
        <w:r w:rsidR="0072711A">
          <w:t xml:space="preserve">*event </w:t>
        </w:r>
      </w:ins>
      <w:r w:rsidRPr="001B68F4">
        <w:t>messages</w:t>
      </w:r>
      <w:ins w:id="141" w:author="Art Goldberg" w:date="2020-08-14T17:19:00Z">
        <w:r w:rsidR="0072711A">
          <w:t>*</w:t>
        </w:r>
      </w:ins>
      <w:r w:rsidRPr="001B68F4">
        <w:t xml:space="preserve"> that </w:t>
      </w:r>
      <w:r w:rsidR="008053FD">
        <w:t xml:space="preserve">schedule </w:t>
      </w:r>
      <w:r w:rsidR="00501D5B">
        <w:t>the simulation</w:t>
      </w:r>
      <w:del w:id="142" w:author="Art Goldberg" w:date="2020-08-14T17:20:00Z">
        <w:r w:rsidR="00501D5B" w:rsidDel="00042E9E">
          <w:delText>s</w:delText>
        </w:r>
      </w:del>
      <w:r w:rsidR="00501D5B">
        <w:t xml:space="preserve"> objects to </w:t>
      </w:r>
      <w:r w:rsidR="008053FD">
        <w:t>execute</w:t>
      </w:r>
      <w:r w:rsidR="00501D5B">
        <w:t xml:space="preserve"> events at </w:t>
      </w:r>
      <w:del w:id="143" w:author="Art Goldberg" w:date="2020-08-14T17:21:00Z">
        <w:r w:rsidR="00501D5B" w:rsidDel="00F90420">
          <w:delText xml:space="preserve">specific </w:delText>
        </w:r>
      </w:del>
      <w:ins w:id="144" w:author="Art Goldberg" w:date="2020-08-14T17:21:00Z">
        <w:r w:rsidR="00F90420">
          <w:t xml:space="preserve">specified </w:t>
        </w:r>
      </w:ins>
      <w:r w:rsidR="00501D5B">
        <w:t>times</w:t>
      </w:r>
      <w:r w:rsidRPr="001B68F4">
        <w:t xml:space="preserve"> [@zeigler1987hierarchical]</w:t>
      </w:r>
      <w:r w:rsidR="0015578A" w:rsidRPr="001B68F4">
        <w:t xml:space="preserve">. </w:t>
      </w:r>
      <w:r w:rsidR="00E246CB">
        <w:t>With DE-Sim, users define classes of s</w:t>
      </w:r>
      <w:r w:rsidR="00412643" w:rsidRPr="001B68F4">
        <w:t>imulation object</w:t>
      </w:r>
      <w:r w:rsidR="00E246CB">
        <w:rPr>
          <w:rStyle w:val="CommentReference"/>
        </w:rPr>
        <w:commentReference w:id="145"/>
      </w:r>
      <w:r w:rsidR="000E041C">
        <w:rPr>
          <w:rStyle w:val="CommentReference"/>
        </w:rPr>
        <w:commentReference w:id="146"/>
      </w:r>
      <w:r w:rsidR="00412643" w:rsidRPr="001B68F4">
        <w:t xml:space="preserve"> by </w:t>
      </w:r>
      <w:r w:rsidR="007F1D85">
        <w:t>sub</w:t>
      </w:r>
      <w:r w:rsidR="00412643" w:rsidRPr="001B68F4">
        <w:t xml:space="preserve">classing DE-Sim’s </w:t>
      </w:r>
      <w:del w:id="147" w:author="Art Goldberg" w:date="2020-08-14T17:23:00Z">
        <w:r w:rsidR="00412643" w:rsidRPr="001B68F4" w:rsidDel="004F5327">
          <w:delText xml:space="preserve">base </w:delText>
        </w:r>
      </w:del>
      <w:r w:rsidR="00412643" w:rsidRPr="001B68F4">
        <w:t>simulation object class</w:t>
      </w:r>
      <w:r w:rsidR="00A66ED5">
        <w:t xml:space="preserve"> and specifying the</w:t>
      </w:r>
      <w:r w:rsidR="00E246CB">
        <w:t xml:space="preserve">ir </w:t>
      </w:r>
      <w:r w:rsidR="00A66ED5">
        <w:t>behavior</w:t>
      </w:r>
      <w:r w:rsidR="0015578A" w:rsidRPr="001B68F4">
        <w:t xml:space="preserve">. </w:t>
      </w:r>
      <w:r w:rsidR="00412643" w:rsidRPr="001B68F4">
        <w:t xml:space="preserve">Complex systems that contain multiple </w:t>
      </w:r>
      <w:r w:rsidR="00E246CB">
        <w:t xml:space="preserve">types of </w:t>
      </w:r>
      <w:r w:rsidR="00412643" w:rsidRPr="001B68F4">
        <w:t>component</w:t>
      </w:r>
      <w:r w:rsidR="00E246CB">
        <w:t>s</w:t>
      </w:r>
      <w:del w:id="148" w:author="Art Goldberg" w:date="2020-08-06T11:43:00Z">
        <w:r w:rsidR="00412643" w:rsidRPr="001B68F4" w:rsidDel="0054267B">
          <w:delText>s</w:delText>
        </w:r>
      </w:del>
      <w:r w:rsidR="00412643" w:rsidRPr="001B68F4">
        <w:t xml:space="preserve"> can be easily modeled in DE-Sim by creating multiple </w:t>
      </w:r>
      <w:r w:rsidR="00E246CB">
        <w:t xml:space="preserve">classes of </w:t>
      </w:r>
      <w:r w:rsidR="00412643" w:rsidRPr="001B68F4">
        <w:t>simulation object</w:t>
      </w:r>
      <w:r w:rsidR="00E246CB">
        <w:t>s</w:t>
      </w:r>
      <w:r w:rsidR="0015578A" w:rsidRPr="001B68F4">
        <w:t xml:space="preserve">. </w:t>
      </w:r>
      <w:r w:rsidR="00E246CB">
        <w:t>Users can model</w:t>
      </w:r>
      <w:r w:rsidR="00412643" w:rsidRPr="001B68F4">
        <w:t xml:space="preserve"> arbitrarily many instances of </w:t>
      </w:r>
      <w:r w:rsidR="00E246CB">
        <w:t>a type of</w:t>
      </w:r>
      <w:r w:rsidR="00412643" w:rsidRPr="001B68F4">
        <w:t xml:space="preserve"> component </w:t>
      </w:r>
      <w:ins w:id="149" w:author="Art Goldberg" w:date="2020-08-10T13:11:00Z">
        <w:r w:rsidR="00741476">
          <w:t xml:space="preserve">by </w:t>
        </w:r>
      </w:ins>
      <w:r w:rsidR="00E246CB">
        <w:t xml:space="preserve">creating multiple </w:t>
      </w:r>
      <w:r w:rsidR="00412643" w:rsidRPr="001B68F4">
        <w:t>instan</w:t>
      </w:r>
      <w:r w:rsidR="00E246CB">
        <w:t xml:space="preserve">ces of the corresponding </w:t>
      </w:r>
      <w:r w:rsidR="00412643" w:rsidRPr="001B68F4">
        <w:t xml:space="preserve">simulation object </w:t>
      </w:r>
      <w:r w:rsidR="00E246CB">
        <w:t>class</w:t>
      </w:r>
      <w:r w:rsidR="0015578A" w:rsidRPr="001B68F4">
        <w:t xml:space="preserve">. </w:t>
      </w:r>
      <w:r w:rsidR="00E246CB">
        <w:t>DE-Sim s</w:t>
      </w:r>
      <w:r w:rsidR="00412643" w:rsidRPr="001B68F4">
        <w:t>imulation object</w:t>
      </w:r>
      <w:ins w:id="150" w:author="Art Goldberg" w:date="2020-08-10T13:16:00Z">
        <w:r w:rsidR="00B50BBC">
          <w:t xml:space="preserve"> classe</w:t>
        </w:r>
      </w:ins>
      <w:r w:rsidR="00E246CB">
        <w:t>s</w:t>
      </w:r>
      <w:r w:rsidR="00412643" w:rsidRPr="001B68F4">
        <w:t xml:space="preserve"> can exploit all the features of Python objects</w:t>
      </w:r>
      <w:r w:rsidR="0015578A" w:rsidRPr="001B68F4">
        <w:t xml:space="preserve">. </w:t>
      </w:r>
      <w:r w:rsidR="00412643" w:rsidRPr="001B68F4">
        <w:t>For example</w:t>
      </w:r>
      <w:commentRangeStart w:id="151"/>
      <w:commentRangeStart w:id="152"/>
      <w:r w:rsidR="00412643" w:rsidRPr="001B68F4">
        <w:t xml:space="preserve">, hierarchical </w:t>
      </w:r>
      <w:del w:id="153" w:author="Art Goldberg" w:date="2020-08-10T14:11:00Z">
        <w:r w:rsidR="00412643" w:rsidRPr="001B68F4" w:rsidDel="00A70220">
          <w:delText xml:space="preserve">refinement </w:delText>
        </w:r>
      </w:del>
      <w:r w:rsidR="00412643" w:rsidRPr="001B68F4">
        <w:t xml:space="preserve">relationships </w:t>
      </w:r>
      <w:commentRangeEnd w:id="151"/>
      <w:r w:rsidR="0075562D">
        <w:rPr>
          <w:rStyle w:val="CommentReference"/>
        </w:rPr>
        <w:commentReference w:id="151"/>
      </w:r>
      <w:commentRangeEnd w:id="152"/>
      <w:r w:rsidR="00A6049C">
        <w:rPr>
          <w:rStyle w:val="CommentReference"/>
        </w:rPr>
        <w:commentReference w:id="152"/>
      </w:r>
      <w:r w:rsidR="00412643" w:rsidRPr="001B68F4">
        <w:t xml:space="preserve">among the components in a system being modeled can be mirrored by subclass relationships among the simulation object </w:t>
      </w:r>
      <w:del w:id="154" w:author="Art Goldberg" w:date="2020-08-10T13:13:00Z">
        <w:r w:rsidR="00412643" w:rsidRPr="001B68F4" w:rsidDel="001F23BF">
          <w:delText xml:space="preserve">types </w:delText>
        </w:r>
      </w:del>
      <w:ins w:id="155" w:author="Art Goldberg" w:date="2020-08-10T13:13:00Z">
        <w:r w:rsidR="001F23BF">
          <w:t>classes</w:t>
        </w:r>
        <w:r w:rsidR="001F23BF" w:rsidRPr="001B68F4">
          <w:t xml:space="preserve"> </w:t>
        </w:r>
      </w:ins>
      <w:r w:rsidR="00412643" w:rsidRPr="001B68F4">
        <w:t>that represent the components in a DE-Sim model</w:t>
      </w:r>
      <w:r w:rsidR="0015578A" w:rsidRPr="001B68F4">
        <w:t xml:space="preserve">. </w:t>
      </w:r>
      <w:ins w:id="156" w:author="Art Goldberg" w:date="2020-08-10T14:12:00Z">
        <w:r w:rsidR="00647CAF">
          <w:t xml:space="preserve">Thus, </w:t>
        </w:r>
      </w:ins>
      <w:ins w:id="157" w:author="Art Goldberg" w:date="2020-08-10T14:13:00Z">
        <w:r w:rsidR="00647CAF">
          <w:t xml:space="preserve">a model of a </w:t>
        </w:r>
      </w:ins>
      <w:ins w:id="158" w:author="Art Goldberg" w:date="2020-08-10T14:12:00Z">
        <w:r w:rsidR="00647CAF">
          <w:t xml:space="preserve">biochemical </w:t>
        </w:r>
      </w:ins>
      <w:ins w:id="159" w:author="Art Goldberg" w:date="2020-08-10T14:13:00Z">
        <w:r w:rsidR="00647CAF">
          <w:t xml:space="preserve">system </w:t>
        </w:r>
      </w:ins>
      <w:ins w:id="160" w:author="Art Goldberg" w:date="2020-08-10T14:12:00Z">
        <w:r w:rsidR="00647CAF">
          <w:t xml:space="preserve">that represents macromolecule </w:t>
        </w:r>
        <w:r w:rsidR="00647CAF">
          <w:lastRenderedPageBreak/>
          <w:t>components such as DNA and RNA</w:t>
        </w:r>
      </w:ins>
      <w:ins w:id="161" w:author="Art Goldberg" w:date="2020-08-10T14:13:00Z">
        <w:r w:rsidR="00647CAF">
          <w:t xml:space="preserve"> </w:t>
        </w:r>
      </w:ins>
      <w:ins w:id="162" w:author="Art Goldberg" w:date="2020-08-10T14:14:00Z">
        <w:r w:rsidR="00647CAF">
          <w:t>c</w:t>
        </w:r>
      </w:ins>
      <w:ins w:id="163" w:author="Art Goldberg" w:date="2020-08-10T14:13:00Z">
        <w:r w:rsidR="00647CAF">
          <w:t xml:space="preserve">ould </w:t>
        </w:r>
      </w:ins>
      <w:ins w:id="164" w:author="Art Goldberg" w:date="2020-08-10T14:14:00Z">
        <w:r w:rsidR="00647CAF">
          <w:t xml:space="preserve">define a macromolecule class, and then define DNA and RNA </w:t>
        </w:r>
      </w:ins>
      <w:ins w:id="165" w:author="Art Goldberg" w:date="2020-08-10T14:15:00Z">
        <w:r w:rsidR="00647CAF">
          <w:t xml:space="preserve">subclasses of the macromolecule class. </w:t>
        </w:r>
      </w:ins>
    </w:p>
    <w:p w14:paraId="10A7713F" w14:textId="7BF52F0B" w:rsidR="001947F5" w:rsidRDefault="001947F5" w:rsidP="001947F5">
      <w:del w:id="166" w:author="Art Goldberg" w:date="2020-08-10T14:16:00Z">
        <w:r w:rsidDel="00647CAF">
          <w:delText xml:space="preserve">We </w:delText>
        </w:r>
        <w:r w:rsidR="0075562D" w:rsidDel="00647CAF">
          <w:delText xml:space="preserve">believe </w:delText>
        </w:r>
        <w:r w:rsidDel="00647CAF">
          <w:delText>that</w:delText>
        </w:r>
      </w:del>
      <w:ins w:id="167" w:author="Art Goldberg" w:date="2020-08-10T14:16:00Z">
        <w:r w:rsidR="00647CAF">
          <w:t>In our experience,</w:t>
        </w:r>
      </w:ins>
      <w:r>
        <w:t xml:space="preserve"> </w:t>
      </w:r>
      <w:r w:rsidR="00013C2F">
        <w:t xml:space="preserve">DE-Sim’s use of </w:t>
      </w:r>
      <w:r>
        <w:t xml:space="preserve">OO programming to construct discrete-event models simplifies and accelerates the </w:t>
      </w:r>
      <w:del w:id="168" w:author="Art Goldberg" w:date="2020-08-06T11:43:00Z">
        <w:r w:rsidDel="0054267B">
          <w:delText>process</w:delText>
        </w:r>
      </w:del>
      <w:ins w:id="169" w:author="Art Goldberg" w:date="2020-08-06T11:43:00Z">
        <w:r w:rsidR="0054267B">
          <w:t>design and development of models</w:t>
        </w:r>
      </w:ins>
      <w:r>
        <w:t>.</w:t>
      </w:r>
    </w:p>
    <w:p w14:paraId="02B02FDE" w14:textId="77777777" w:rsidR="001947F5" w:rsidRDefault="001947F5" w:rsidP="001947F5"/>
    <w:p w14:paraId="440C1789" w14:textId="297A801A" w:rsidR="00412643" w:rsidDel="008D5797" w:rsidRDefault="00E71F82" w:rsidP="00412643">
      <w:pPr>
        <w:rPr>
          <w:del w:id="170" w:author="Art Goldberg" w:date="2020-08-10T13:25:00Z"/>
        </w:rPr>
      </w:pPr>
      <w:commentRangeStart w:id="171"/>
      <w:del w:id="172" w:author="Art Goldberg" w:date="2020-08-10T13:25:00Z">
        <w:r w:rsidDel="008D5797">
          <w:delText xml:space="preserve">Recent advances in data collection have enabled many scientific fields to collect detailed data about </w:delText>
        </w:r>
        <w:r w:rsidR="00AB79BD" w:rsidDel="008D5797">
          <w:delText xml:space="preserve">the </w:delText>
        </w:r>
        <w:r w:rsidDel="008D5797">
          <w:delText xml:space="preserve">components </w:delText>
        </w:r>
        <w:r w:rsidR="00AB79BD" w:rsidDel="008D5797">
          <w:delText xml:space="preserve">of </w:delText>
        </w:r>
        <w:r w:rsidR="00AB79BD" w:rsidRPr="00907F80" w:rsidDel="008D5797">
          <w:delText xml:space="preserve">complex systems </w:delText>
        </w:r>
        <w:r w:rsidDel="008D5797">
          <w:delText>and their interactions.</w:delText>
        </w:r>
        <w:r w:rsidR="0020139F" w:rsidDel="008D5797">
          <w:delText xml:space="preserve"> </w:delText>
        </w:r>
        <w:r w:rsidR="00412643" w:rsidDel="008D5797">
          <w:delText xml:space="preserve">For example, the revolution in </w:delText>
        </w:r>
        <w:r w:rsidR="0075562D" w:rsidDel="008D5797">
          <w:delText xml:space="preserve">deep </w:delText>
        </w:r>
        <w:r w:rsidR="00412643" w:rsidDel="008D5797">
          <w:delText xml:space="preserve">sequencing has dramatically increased the </w:delText>
        </w:r>
      </w:del>
      <w:del w:id="173" w:author="Art Goldberg" w:date="2020-08-06T11:44:00Z">
        <w:r w:rsidR="0075562D" w:rsidDel="0054267B">
          <w:delText>availablity</w:delText>
        </w:r>
      </w:del>
      <w:del w:id="174" w:author="Art Goldberg" w:date="2020-08-10T13:25:00Z">
        <w:r w:rsidR="00412643" w:rsidDel="008D5797">
          <w:delText xml:space="preserve"> of </w:delText>
        </w:r>
        <w:r w:rsidR="0075562D" w:rsidDel="008D5797">
          <w:delText xml:space="preserve">molecular </w:delText>
        </w:r>
        <w:r w:rsidR="00412643" w:rsidDel="008D5797">
          <w:delText>data.</w:delText>
        </w:r>
        <w:r w:rsidR="0020139F" w:rsidDel="008D5797">
          <w:delText xml:space="preserve"> </w:delText>
        </w:r>
        <w:r w:rsidR="00703261" w:rsidDel="008D5797">
          <w:delText xml:space="preserve">These data </w:delText>
        </w:r>
        <w:r w:rsidR="0075562D" w:rsidDel="008D5797">
          <w:delText>be used to</w:delText>
        </w:r>
        <w:r w:rsidR="00703261" w:rsidDel="008D5797">
          <w:delText xml:space="preserve"> parameterize discrete-event models. </w:delText>
        </w:r>
        <w:commentRangeEnd w:id="171"/>
        <w:r w:rsidR="00420F26" w:rsidDel="008D5797">
          <w:rPr>
            <w:rStyle w:val="CommentReference"/>
          </w:rPr>
          <w:commentReference w:id="171"/>
        </w:r>
        <w:commentRangeStart w:id="175"/>
        <w:commentRangeStart w:id="176"/>
        <w:r w:rsidR="007F56DC" w:rsidDel="008D5797">
          <w:delText xml:space="preserve">Dynamical models constructed with </w:delText>
        </w:r>
        <w:r w:rsidR="00412643" w:rsidDel="008D5797">
          <w:delText xml:space="preserve">DE-Sim can leverage Python's extensive suite of high-quality data science tools to easily </w:delText>
        </w:r>
        <w:r w:rsidR="00703261" w:rsidDel="008D5797">
          <w:delText xml:space="preserve">manage and </w:delText>
        </w:r>
        <w:r w:rsidR="00412643" w:rsidDel="008D5797">
          <w:delText>integrate large, heterogeneous, multidimensional data into</w:delText>
        </w:r>
        <w:r w:rsidR="0075562D" w:rsidDel="008D5797">
          <w:delText xml:space="preserve"> models</w:delText>
        </w:r>
        <w:r w:rsidR="00412643" w:rsidDel="008D5797">
          <w:delText xml:space="preserve">. For example, tools such as </w:delText>
        </w:r>
        <w:r w:rsidR="00800B7B" w:rsidDel="008D5797">
          <w:delText>NumPy [@oliphant2006guide], pandas [@mckinney2010data], SciPy [@virtanen2020scipy], and SQLAlchemy [@bayer2020sqlalchemy]</w:delText>
        </w:r>
        <w:r w:rsidR="00412643" w:rsidDel="008D5797">
          <w:delText xml:space="preserve"> can be used by DE-Sim models to store and integrate model inputs, simplify analyses during simulation, and organize and save predictions for downstream analysis.</w:delText>
        </w:r>
        <w:commentRangeEnd w:id="175"/>
        <w:r w:rsidR="00420F26" w:rsidDel="008D5797">
          <w:rPr>
            <w:rStyle w:val="CommentReference"/>
          </w:rPr>
          <w:commentReference w:id="175"/>
        </w:r>
        <w:commentRangeEnd w:id="176"/>
        <w:r w:rsidR="00420F26" w:rsidDel="008D5797">
          <w:rPr>
            <w:rStyle w:val="CommentReference"/>
          </w:rPr>
          <w:commentReference w:id="176"/>
        </w:r>
      </w:del>
    </w:p>
    <w:p w14:paraId="7519851E" w14:textId="081AB502" w:rsidR="00412643" w:rsidDel="00647CAF" w:rsidRDefault="00412643" w:rsidP="00185305">
      <w:pPr>
        <w:rPr>
          <w:del w:id="177" w:author="Art Goldberg" w:date="2020-08-10T14:17:00Z"/>
        </w:rPr>
      </w:pPr>
    </w:p>
    <w:p w14:paraId="74A5A959" w14:textId="7AA8E7B5" w:rsidR="00D462C5" w:rsidDel="009E5571" w:rsidRDefault="00D47E26" w:rsidP="00185305">
      <w:pPr>
        <w:rPr>
          <w:del w:id="178" w:author="Art Goldberg" w:date="2020-08-08T14:21:00Z"/>
        </w:rPr>
      </w:pPr>
      <w:commentRangeStart w:id="179"/>
      <w:commentRangeStart w:id="180"/>
      <w:r>
        <w:t>DE</w:t>
      </w:r>
      <w:r w:rsidR="00C933A8">
        <w:t>-Sim is designed for scientists and</w:t>
      </w:r>
      <w:r>
        <w:t xml:space="preserve"> engineers who want to build and use quantitative, dynamical models </w:t>
      </w:r>
      <w:r w:rsidR="00C933A8">
        <w:t xml:space="preserve">to understand </w:t>
      </w:r>
      <w:r w:rsidR="00773E11">
        <w:t xml:space="preserve">the </w:t>
      </w:r>
      <w:r w:rsidR="000F3DC6">
        <w:t xml:space="preserve">properties </w:t>
      </w:r>
      <w:r>
        <w:t xml:space="preserve">of complex, discrete-time systems. DE-Sim's features address the needs of this audience: it uses Python, one of the most popular languages; it is open-source; it is easy to learn because it provides </w:t>
      </w:r>
      <w:r w:rsidR="00420F26">
        <w:t xml:space="preserve">several </w:t>
      </w:r>
      <w:r>
        <w:t>tutorials, examples, and documentation; and it is thoroughly tested</w:t>
      </w:r>
      <w:del w:id="181" w:author="Art Goldberg" w:date="2020-08-10T14:22:00Z">
        <w:r w:rsidDel="006A7687">
          <w:delText xml:space="preserve">. </w:delText>
        </w:r>
        <w:r w:rsidR="00F25EE6" w:rsidDel="006A7687">
          <w:delText xml:space="preserve">We are </w:delText>
        </w:r>
        <w:r w:rsidR="00E9063F" w:rsidRPr="00D462C5" w:rsidDel="006A7687">
          <w:delText xml:space="preserve">already </w:delText>
        </w:r>
        <w:r w:rsidR="00F25EE6" w:rsidDel="006A7687">
          <w:delText xml:space="preserve">using </w:delText>
        </w:r>
        <w:r w:rsidR="00D462C5" w:rsidRPr="00D462C5" w:rsidDel="006A7687">
          <w:delText xml:space="preserve">DE-Sim to develop a </w:delText>
        </w:r>
        <w:r w:rsidR="00521C8E" w:rsidDel="006A7687">
          <w:delText>multi-algorithmic</w:delText>
        </w:r>
        <w:r w:rsidR="00CE07F3" w:rsidDel="006A7687">
          <w:delText xml:space="preserve"> simulator </w:delText>
        </w:r>
        <w:r w:rsidR="00185305" w:rsidDel="006A7687">
          <w:delText>that</w:delText>
        </w:r>
        <w:r w:rsidR="00C933A8" w:rsidDel="006A7687">
          <w:delText xml:space="preserve"> simulates</w:delText>
        </w:r>
        <w:r w:rsidR="00185305" w:rsidDel="006A7687">
          <w:delText xml:space="preserve"> </w:delText>
        </w:r>
        <w:r w:rsidR="00214808" w:rsidDel="006A7687">
          <w:delText xml:space="preserve">comprehensive </w:delText>
        </w:r>
        <w:r w:rsidR="00185305" w:rsidDel="006A7687">
          <w:delText xml:space="preserve">models of biological cells which </w:delText>
        </w:r>
        <w:r w:rsidR="00D462C5" w:rsidRPr="00D462C5" w:rsidDel="006A7687">
          <w:delText>predict phenotype from genotype by capturing all of the biochemical activity in a cell.</w:delText>
        </w:r>
        <w:commentRangeEnd w:id="179"/>
        <w:r w:rsidR="00420F26" w:rsidDel="006A7687">
          <w:rPr>
            <w:rStyle w:val="CommentReference"/>
          </w:rPr>
          <w:commentReference w:id="179"/>
        </w:r>
      </w:del>
      <w:commentRangeEnd w:id="180"/>
      <w:r w:rsidR="005A3466">
        <w:rPr>
          <w:rStyle w:val="CommentReference"/>
        </w:rPr>
        <w:commentReference w:id="180"/>
      </w:r>
      <w:ins w:id="182" w:author="Art Goldberg" w:date="2020-08-10T14:22:00Z">
        <w:r w:rsidR="006A7687">
          <w:t>.</w:t>
        </w:r>
      </w:ins>
    </w:p>
    <w:p w14:paraId="7F531E45" w14:textId="77777777" w:rsidR="0020139F" w:rsidRDefault="0020139F" w:rsidP="002327E2">
      <w:pPr>
        <w:rPr>
          <w:ins w:id="183" w:author="Art Goldberg" w:date="2020-08-08T14:21:00Z"/>
        </w:rPr>
      </w:pPr>
    </w:p>
    <w:p w14:paraId="4C94E5A7" w14:textId="77777777" w:rsidR="009E5571" w:rsidRDefault="009E5571" w:rsidP="009E5571">
      <w:moveToRangeStart w:id="184" w:author="Art Goldberg" w:date="2020-08-08T14:21:00Z" w:name="move47788888"/>
    </w:p>
    <w:p w14:paraId="073B2092" w14:textId="77777777" w:rsidR="009E5571" w:rsidRDefault="009E5571" w:rsidP="009E5571">
      <w:commentRangeStart w:id="185"/>
      <w:commentRangeStart w:id="186"/>
      <w:moveTo w:id="187" w:author="Art Goldberg" w:date="2020-08-08T14:21:00Z">
        <w:r>
          <w:t># Summary of DE-Sim’s key features</w:t>
        </w:r>
        <w:commentRangeEnd w:id="185"/>
        <w:r>
          <w:rPr>
            <w:rStyle w:val="CommentReference"/>
          </w:rPr>
          <w:commentReference w:id="185"/>
        </w:r>
      </w:moveTo>
      <w:commentRangeEnd w:id="186"/>
      <w:r w:rsidR="002C491B">
        <w:rPr>
          <w:rStyle w:val="CommentReference"/>
        </w:rPr>
        <w:commentReference w:id="186"/>
      </w:r>
    </w:p>
    <w:p w14:paraId="025D3FE8" w14:textId="77777777" w:rsidR="009E5571" w:rsidRDefault="009E5571" w:rsidP="009E5571"/>
    <w:p w14:paraId="4E6969F8" w14:textId="0A0FC5AE" w:rsidR="009E5571" w:rsidRDefault="009E5571" w:rsidP="009E5571">
      <w:moveTo w:id="188" w:author="Art Goldberg" w:date="2020-08-08T14:21:00Z">
        <w:r>
          <w:t xml:space="preserve">DE-Sim provides the following features that help users </w:t>
        </w:r>
      </w:moveTo>
      <w:ins w:id="189" w:author="Arthur Goldberg" w:date="2020-08-11T16:11:00Z">
        <w:r w:rsidR="00A732F9">
          <w:t xml:space="preserve">design, </w:t>
        </w:r>
      </w:ins>
      <w:moveTo w:id="190" w:author="Art Goldberg" w:date="2020-08-08T14:21:00Z">
        <w:r>
          <w:t>build and simulate complex, data-driven, discrete-event models:</w:t>
        </w:r>
      </w:moveTo>
    </w:p>
    <w:p w14:paraId="3D131BE6" w14:textId="77777777" w:rsidR="009E5571" w:rsidRDefault="009E5571" w:rsidP="009E5571"/>
    <w:p w14:paraId="21221801" w14:textId="711896F8" w:rsidR="009E5571" w:rsidRDefault="009E5571" w:rsidP="009E5571">
      <w:pPr>
        <w:rPr>
          <w:ins w:id="191" w:author="Art Goldberg" w:date="2020-08-08T14:31:00Z"/>
        </w:rPr>
      </w:pPr>
      <w:moveTo w:id="192" w:author="Art Goldberg" w:date="2020-08-08T14:21:00Z">
        <w:r>
          <w:t xml:space="preserve">* **Object-oriented modeling:** </w:t>
        </w:r>
      </w:moveTo>
      <w:ins w:id="193" w:author="Art Goldberg" w:date="2020-08-08T14:33:00Z">
        <w:r w:rsidR="009A5678" w:rsidRPr="009A5678">
          <w:t>Modelers who use DE-Sim write their models as object-oriented Python programs.</w:t>
        </w:r>
      </w:ins>
      <w:moveTo w:id="194" w:author="Art Goldberg" w:date="2020-08-08T14:21:00Z">
        <w:del w:id="195" w:author="Art Goldberg" w:date="2020-08-08T14:33:00Z">
          <w:r w:rsidDel="009A5678">
            <w:delText>DE-Sim enables modelers to use object-oriented Python programming to build models.</w:delText>
          </w:r>
        </w:del>
        <w:r>
          <w:t xml:space="preserve"> This </w:t>
        </w:r>
      </w:moveTo>
      <w:ins w:id="196" w:author="Art Goldberg" w:date="2020-08-08T14:33:00Z">
        <w:r w:rsidR="009A5678">
          <w:t xml:space="preserve">simplifies the </w:t>
        </w:r>
      </w:ins>
      <w:moveTo w:id="197" w:author="Art Goldberg" w:date="2020-08-08T14:21:00Z">
        <w:del w:id="198" w:author="Art Goldberg" w:date="2020-08-08T14:33:00Z">
          <w:r w:rsidDel="009A5678">
            <w:delText xml:space="preserve">makes it easy to </w:delText>
          </w:r>
        </w:del>
        <w:r>
          <w:t>construct</w:t>
        </w:r>
      </w:moveTo>
      <w:ins w:id="199" w:author="Art Goldberg" w:date="2020-08-08T14:33:00Z">
        <w:r w:rsidR="009A5678">
          <w:t>ion of</w:t>
        </w:r>
      </w:ins>
      <w:moveTo w:id="200" w:author="Art Goldberg" w:date="2020-08-08T14:21:00Z">
        <w:r>
          <w:t xml:space="preserve"> complex models.</w:t>
        </w:r>
      </w:moveTo>
    </w:p>
    <w:p w14:paraId="7378C7C1" w14:textId="502AFDE3" w:rsidR="004D4115" w:rsidDel="004D4115" w:rsidRDefault="004D4115" w:rsidP="009E5571">
      <w:pPr>
        <w:rPr>
          <w:del w:id="201" w:author="Art Goldberg" w:date="2020-08-08T14:32:00Z"/>
        </w:rPr>
      </w:pPr>
    </w:p>
    <w:p w14:paraId="33FFA2D9" w14:textId="16798BE4" w:rsidR="009E5571" w:rsidRDefault="009E5571" w:rsidP="009E5571">
      <w:moveTo w:id="202" w:author="Art Goldberg" w:date="2020-08-08T14:21:00Z">
        <w:r>
          <w:t xml:space="preserve">* **Access </w:t>
        </w:r>
        <w:del w:id="203" w:author="Arthur Goldberg" w:date="2020-08-11T14:05:00Z">
          <w:r w:rsidDel="00CB23F0">
            <w:delText xml:space="preserve">to </w:delText>
          </w:r>
        </w:del>
        <w:r>
          <w:t xml:space="preserve">Python’s </w:t>
        </w:r>
      </w:moveTo>
      <w:ins w:id="204" w:author="Arthur Goldberg" w:date="2020-08-11T14:05:00Z">
        <w:r w:rsidR="00CB23F0">
          <w:t xml:space="preserve">comprehensive </w:t>
        </w:r>
      </w:ins>
      <w:moveTo w:id="205" w:author="Art Goldberg" w:date="2020-08-08T14:21:00Z">
        <w:r>
          <w:t xml:space="preserve">data-science tools:** </w:t>
        </w:r>
      </w:moveTo>
      <w:ins w:id="206" w:author="Arthur Goldberg" w:date="2020-08-11T14:09:00Z">
        <w:r w:rsidR="00382290" w:rsidRPr="00382290">
          <w:t xml:space="preserve">Researchers who use DE-Sim can </w:t>
        </w:r>
      </w:ins>
      <w:ins w:id="207" w:author="Arthur Goldberg" w:date="2020-08-11T14:10:00Z">
        <w:r w:rsidR="00382290">
          <w:t>employ</w:t>
        </w:r>
      </w:ins>
      <w:ins w:id="208" w:author="Arthur Goldberg" w:date="2020-08-11T14:09:00Z">
        <w:r w:rsidR="00382290" w:rsidRPr="00382290">
          <w:t xml:space="preserve"> Python’s powerful,</w:t>
        </w:r>
      </w:ins>
      <w:moveTo w:id="209" w:author="Art Goldberg" w:date="2020-08-08T14:21:00Z">
        <w:del w:id="210" w:author="Arthur Goldberg" w:date="2020-08-11T14:09:00Z">
          <w:r w:rsidDel="00382290">
            <w:delText xml:space="preserve">By </w:delText>
          </w:r>
        </w:del>
        <w:del w:id="211" w:author="Arthur Goldberg" w:date="2020-08-11T14:06:00Z">
          <w:r w:rsidDel="00DB5A6A">
            <w:delText>building on</w:delText>
          </w:r>
        </w:del>
        <w:del w:id="212" w:author="Arthur Goldberg" w:date="2020-08-11T14:09:00Z">
          <w:r w:rsidDel="00382290">
            <w:delText xml:space="preserve"> Python, DE-Sim enables researchers to use </w:delText>
          </w:r>
        </w:del>
      </w:moveTo>
      <w:ins w:id="213" w:author="Art Goldberg" w:date="2020-08-08T14:38:00Z">
        <w:del w:id="214" w:author="Arthur Goldberg" w:date="2020-08-11T14:09:00Z">
          <w:r w:rsidR="00C6559C" w:rsidDel="00382290">
            <w:delText xml:space="preserve">Python’s </w:delText>
          </w:r>
        </w:del>
      </w:ins>
      <w:moveTo w:id="215" w:author="Art Goldberg" w:date="2020-08-08T14:21:00Z">
        <w:del w:id="216" w:author="Arthur Goldberg" w:date="2020-08-11T14:09:00Z">
          <w:r w:rsidDel="00382290">
            <w:delText>high-level</w:delText>
          </w:r>
        </w:del>
      </w:moveTo>
      <w:ins w:id="217" w:author="Art Goldberg" w:date="2020-08-08T14:34:00Z">
        <w:del w:id="218" w:author="Arthur Goldberg" w:date="2020-08-11T14:09:00Z">
          <w:r w:rsidR="009A5678" w:rsidDel="00382290">
            <w:delText>powerful,</w:delText>
          </w:r>
        </w:del>
        <w:r w:rsidR="009A5678">
          <w:t xml:space="preserve"> comprehensive</w:t>
        </w:r>
      </w:ins>
      <w:moveTo w:id="219" w:author="Art Goldberg" w:date="2020-08-08T14:21:00Z">
        <w:r>
          <w:t xml:space="preserve"> data science packages such as </w:t>
        </w:r>
      </w:moveTo>
      <w:ins w:id="220" w:author="Arthur Goldberg" w:date="2020-08-11T14:48:00Z">
        <w:r w:rsidR="00293D33" w:rsidRPr="00293D33">
          <w:t>NumPy, pandas, SciPy, and SQLAlchemy</w:t>
        </w:r>
      </w:ins>
      <w:moveTo w:id="221" w:author="Art Goldberg" w:date="2020-08-08T14:21:00Z">
        <w:del w:id="222" w:author="Arthur Goldberg" w:date="2020-08-11T14:48:00Z">
          <w:r w:rsidDel="00293D33">
            <w:delText xml:space="preserve">NumPy, pandas, </w:delText>
          </w:r>
        </w:del>
      </w:moveTo>
      <w:ins w:id="223" w:author="Art Goldberg" w:date="2020-08-08T14:37:00Z">
        <w:del w:id="224" w:author="Arthur Goldberg" w:date="2020-08-11T14:48:00Z">
          <w:r w:rsidR="006C0D2C" w:rsidDel="00293D33">
            <w:delText xml:space="preserve">SciPy, </w:delText>
          </w:r>
        </w:del>
      </w:ins>
      <w:ins w:id="225" w:author="Art Goldberg" w:date="2020-08-08T14:36:00Z">
        <w:del w:id="226" w:author="Arthur Goldberg" w:date="2020-08-11T14:48:00Z">
          <w:r w:rsidR="009A5678" w:rsidRPr="009A5678" w:rsidDel="00293D33">
            <w:delText xml:space="preserve">networkx, </w:delText>
          </w:r>
        </w:del>
      </w:ins>
      <w:ins w:id="227" w:author="Art Goldberg" w:date="2020-08-08T14:37:00Z">
        <w:del w:id="228" w:author="Arthur Goldberg" w:date="2020-08-11T14:48:00Z">
          <w:r w:rsidR="006C0D2C" w:rsidDel="00293D33">
            <w:delText xml:space="preserve">and </w:delText>
          </w:r>
        </w:del>
      </w:ins>
      <w:ins w:id="229" w:author="Art Goldberg" w:date="2020-08-08T14:36:00Z">
        <w:del w:id="230" w:author="Arthur Goldberg" w:date="2020-08-11T14:48:00Z">
          <w:r w:rsidR="006C0D2C" w:rsidDel="00293D33">
            <w:delText>matplotlib</w:delText>
          </w:r>
        </w:del>
        <w:r w:rsidR="009A5678" w:rsidRPr="009A5678">
          <w:t xml:space="preserve"> </w:t>
        </w:r>
      </w:ins>
      <w:moveTo w:id="231" w:author="Art Goldberg" w:date="2020-08-08T14:21:00Z">
        <w:del w:id="232" w:author="Art Goldberg" w:date="2020-08-08T14:37:00Z">
          <w:r w:rsidDel="006C0D2C">
            <w:delText xml:space="preserve">and SciPy </w:delText>
          </w:r>
        </w:del>
        <w:r>
          <w:t xml:space="preserve">to </w:t>
        </w:r>
      </w:moveTo>
      <w:ins w:id="233" w:author="Art Goldberg" w:date="2020-08-08T14:39:00Z">
        <w:r w:rsidR="00C6559C">
          <w:t xml:space="preserve">easily </w:t>
        </w:r>
      </w:ins>
      <w:moveTo w:id="234" w:author="Art Goldberg" w:date="2020-08-08T14:21:00Z">
        <w:r>
          <w:t xml:space="preserve">integrate large, heterogeneous datasets </w:t>
        </w:r>
      </w:moveTo>
      <w:ins w:id="235" w:author="Art Goldberg" w:date="2020-08-08T14:39:00Z">
        <w:r w:rsidR="00C6559C">
          <w:t xml:space="preserve">and complex analyses </w:t>
        </w:r>
      </w:ins>
      <w:moveTo w:id="236" w:author="Art Goldberg" w:date="2020-08-08T14:21:00Z">
        <w:del w:id="237" w:author="Art Goldberg" w:date="2020-08-08T14:39:00Z">
          <w:r w:rsidDel="00C6559C">
            <w:delText>to build</w:delText>
          </w:r>
        </w:del>
      </w:moveTo>
      <w:ins w:id="238" w:author="Art Goldberg" w:date="2020-08-08T14:39:00Z">
        <w:r w:rsidR="00C6559C">
          <w:t>into their</w:t>
        </w:r>
      </w:ins>
      <w:moveTo w:id="239" w:author="Art Goldberg" w:date="2020-08-08T14:21:00Z">
        <w:r>
          <w:t xml:space="preserve"> models</w:t>
        </w:r>
        <w:del w:id="240" w:author="Art Goldberg" w:date="2020-08-08T14:39:00Z">
          <w:r w:rsidDel="00C6559C">
            <w:delText xml:space="preserve"> and analyze their simulations</w:delText>
          </w:r>
        </w:del>
        <w:r>
          <w:t>.</w:t>
        </w:r>
      </w:moveTo>
    </w:p>
    <w:p w14:paraId="7117396B" w14:textId="6A37A6A7" w:rsidR="009E5571" w:rsidRDefault="009E5571" w:rsidP="009E5571">
      <w:moveTo w:id="241" w:author="Art Goldberg" w:date="2020-08-08T14:21:00Z">
        <w:r>
          <w:t>* **Simple simulation logging:** DE-Sim supports easily</w:t>
        </w:r>
        <w:del w:id="242" w:author="Arthur Goldberg" w:date="2020-08-11T15:57:00Z">
          <w:r w:rsidDel="00B403FB">
            <w:delText xml:space="preserve"> </w:delText>
          </w:r>
        </w:del>
      </w:moveTo>
      <w:ins w:id="243" w:author="Arthur Goldberg" w:date="2020-08-11T15:57:00Z">
        <w:r w:rsidR="00B403FB">
          <w:t>-</w:t>
        </w:r>
      </w:ins>
      <w:moveTo w:id="244" w:author="Art Goldberg" w:date="2020-08-08T14:21:00Z">
        <w:r>
          <w:t>configured, high</w:t>
        </w:r>
        <w:del w:id="245" w:author="Arthur Goldberg" w:date="2020-08-11T15:57:00Z">
          <w:r w:rsidDel="00F76578">
            <w:delText xml:space="preserve"> </w:delText>
          </w:r>
        </w:del>
      </w:moveTo>
      <w:ins w:id="246" w:author="Arthur Goldberg" w:date="2020-08-11T15:57:00Z">
        <w:r w:rsidR="00F76578">
          <w:t>-</w:t>
        </w:r>
      </w:ins>
      <w:moveTo w:id="247" w:author="Art Goldberg" w:date="2020-08-08T14:21:00Z">
        <w:r>
          <w:t>performance Python logs which can log simulation data that help users debug their models.</w:t>
        </w:r>
      </w:moveTo>
    </w:p>
    <w:p w14:paraId="2302AEDD" w14:textId="77777777" w:rsidR="009E5571" w:rsidRDefault="009E5571" w:rsidP="009E5571">
      <w:moveTo w:id="248" w:author="Art Goldberg" w:date="2020-08-08T14:21:00Z">
        <w:r>
          <w:t>* **Checkpointing of simulation state:** DE-Sim can checkpoint the state of a simulation to a file.</w:t>
        </w:r>
      </w:moveTo>
    </w:p>
    <w:p w14:paraId="38FB2AD4" w14:textId="77777777" w:rsidR="009E5571" w:rsidRDefault="009E5571" w:rsidP="009E5571">
      <w:moveTo w:id="249" w:author="Art Goldberg" w:date="2020-08-08T14:21:00Z">
        <w:r>
          <w:t>A record of the predictions</w:t>
        </w:r>
        <w:r w:rsidRPr="006C58DC">
          <w:t xml:space="preserve"> </w:t>
        </w:r>
        <w:r>
          <w:t>made by a simulation run are easily obtained by subclassing a DE-Sim a</w:t>
        </w:r>
        <w:r w:rsidRPr="00AB11D8">
          <w:t>bstract class that creates periodic checkpoints</w:t>
        </w:r>
        <w:r>
          <w:t>.</w:t>
        </w:r>
      </w:moveTo>
    </w:p>
    <w:p w14:paraId="16A6D8FD" w14:textId="56353F59" w:rsidR="009E5571" w:rsidRDefault="009E5571" w:rsidP="009E5571">
      <w:moveTo w:id="250" w:author="Art Goldberg" w:date="2020-08-08T14:21:00Z">
        <w:r>
          <w:t xml:space="preserve">In addition, DE-Sim automatically records configuration information such as </w:t>
        </w:r>
        <w:del w:id="251" w:author="Arthur Goldberg" w:date="2020-08-11T15:59:00Z">
          <w:r w:rsidDel="00F76578">
            <w:delText xml:space="preserve">a </w:delText>
          </w:r>
        </w:del>
        <w:r>
          <w:t>simulation run</w:t>
        </w:r>
        <w:del w:id="252" w:author="Arthur Goldberg" w:date="2020-08-11T15:59:00Z">
          <w:r w:rsidDel="00F76578">
            <w:delText>’s</w:delText>
          </w:r>
        </w:del>
        <w:r>
          <w:t xml:space="preserve"> arguments and metadata such as the start time and duration of </w:t>
        </w:r>
        <w:del w:id="253" w:author="Arthur Goldberg" w:date="2020-08-11T15:58:00Z">
          <w:r w:rsidDel="00F76578">
            <w:delText>the</w:delText>
          </w:r>
        </w:del>
      </w:moveTo>
      <w:ins w:id="254" w:author="Arthur Goldberg" w:date="2020-08-11T15:58:00Z">
        <w:r w:rsidR="00F76578">
          <w:t>a</w:t>
        </w:r>
      </w:ins>
      <w:moveTo w:id="255" w:author="Art Goldberg" w:date="2020-08-08T14:21:00Z">
        <w:r>
          <w:t xml:space="preserve"> simulation.</w:t>
        </w:r>
      </w:moveTo>
    </w:p>
    <w:p w14:paraId="19DF30D0" w14:textId="425E18F9" w:rsidR="009E5571" w:rsidRDefault="009E5571" w:rsidP="00D23F2B">
      <w:moveTo w:id="256" w:author="Art Goldberg" w:date="2020-08-08T14:21:00Z">
        <w:r>
          <w:t xml:space="preserve">* **Powerful stop conditions:** DE-Sim </w:t>
        </w:r>
      </w:moveTo>
      <w:ins w:id="257" w:author="Arthur Goldberg" w:date="2020-08-11T16:04:00Z">
        <w:r w:rsidR="002A4679">
          <w:t xml:space="preserve">simulations can </w:t>
        </w:r>
      </w:ins>
      <w:moveTo w:id="258" w:author="Art Goldberg" w:date="2020-08-08T14:21:00Z">
        <w:del w:id="259" w:author="Arthur Goldberg" w:date="2020-08-11T16:04:00Z">
          <w:r w:rsidDel="002A4679">
            <w:delText xml:space="preserve">makes it </w:delText>
          </w:r>
        </w:del>
        <w:r>
          <w:t>eas</w:t>
        </w:r>
      </w:moveTo>
      <w:ins w:id="260" w:author="Arthur Goldberg" w:date="2020-08-11T16:04:00Z">
        <w:r w:rsidR="002A4679">
          <w:t>ily</w:t>
        </w:r>
      </w:ins>
      <w:moveTo w:id="261" w:author="Art Goldberg" w:date="2020-08-08T14:21:00Z">
        <w:del w:id="262" w:author="Arthur Goldberg" w:date="2020-08-11T16:04:00Z">
          <w:r w:rsidDel="002A4679">
            <w:delText xml:space="preserve">y to </w:delText>
          </w:r>
        </w:del>
      </w:moveTo>
      <w:ins w:id="263" w:author="Arthur Goldberg" w:date="2020-08-11T16:04:00Z">
        <w:r w:rsidR="002A4679">
          <w:t xml:space="preserve"> </w:t>
        </w:r>
      </w:ins>
      <w:moveTo w:id="264" w:author="Art Goldberg" w:date="2020-08-08T14:21:00Z">
        <w:r>
          <w:t xml:space="preserve">implement complex stop conditions. </w:t>
        </w:r>
      </w:moveTo>
      <w:ins w:id="265" w:author="Arthur Goldberg" w:date="2020-08-11T16:06:00Z">
        <w:r w:rsidR="00D23F2B">
          <w:t xml:space="preserve">A model simply </w:t>
        </w:r>
      </w:ins>
      <w:ins w:id="266" w:author="Arthur Goldberg" w:date="2020-08-11T16:07:00Z">
        <w:r w:rsidR="00D23F2B">
          <w:t xml:space="preserve">specifies </w:t>
        </w:r>
      </w:ins>
      <w:moveTo w:id="267" w:author="Art Goldberg" w:date="2020-08-08T14:21:00Z">
        <w:del w:id="268" w:author="Arthur Goldberg" w:date="2020-08-11T16:07:00Z">
          <w:r w:rsidDel="00D23F2B">
            <w:delText xml:space="preserve">These are implemented as arbitrary </w:delText>
          </w:r>
        </w:del>
        <w:r>
          <w:t>Python functions that return true when the simulation should be terminated.</w:t>
        </w:r>
      </w:moveTo>
    </w:p>
    <w:p w14:paraId="2260594E" w14:textId="2633EBAF" w:rsidR="009E5571" w:rsidRDefault="009E5571" w:rsidP="009E5571">
      <w:pPr>
        <w:rPr>
          <w:ins w:id="269" w:author="Art Goldberg" w:date="2020-08-13T19:53:00Z"/>
        </w:rPr>
      </w:pPr>
      <w:moveTo w:id="270" w:author="Art Goldberg" w:date="2020-08-08T14:21:00Z">
        <w:r>
          <w:t xml:space="preserve">* **Space-time visualizations for analysis and debugging:** DE-Sim can generate space-time visualizations of simulation trajectories (\autoref{fig:phold_space_time_plot}). These diagrams help </w:t>
        </w:r>
      </w:moveTo>
      <w:ins w:id="271" w:author="Arthur Goldberg" w:date="2020-08-11T16:08:00Z">
        <w:r w:rsidR="00260FE0">
          <w:t xml:space="preserve">design, </w:t>
        </w:r>
      </w:ins>
      <w:moveTo w:id="272" w:author="Art Goldberg" w:date="2020-08-08T14:21:00Z">
        <w:r>
          <w:t>understand and debug models.</w:t>
        </w:r>
      </w:moveTo>
    </w:p>
    <w:p w14:paraId="148E0128" w14:textId="35DFB2FC" w:rsidR="00A030AE" w:rsidRDefault="00A030AE" w:rsidP="009E5571">
      <w:ins w:id="273" w:author="Art Goldberg" w:date="2020-08-13T19:53:00Z">
        <w:r w:rsidRPr="00A030AE">
          <w:t>DE-Sim automatically generate</w:t>
        </w:r>
      </w:ins>
      <w:ins w:id="274" w:author="Art Goldberg" w:date="2020-08-14T17:31:00Z">
        <w:r w:rsidR="00AB773F">
          <w:t>s</w:t>
        </w:r>
      </w:ins>
      <w:ins w:id="275" w:author="Art Goldberg" w:date="2020-08-13T19:53:00Z">
        <w:r w:rsidRPr="00A030AE">
          <w:t xml:space="preserve"> these diagrams from log files.</w:t>
        </w:r>
      </w:ins>
    </w:p>
    <w:p w14:paraId="654ED296" w14:textId="7FDE7158" w:rsidR="009E5571" w:rsidRDefault="009E5571" w:rsidP="009E5571">
      <w:moveTo w:id="276" w:author="Art Goldberg" w:date="2020-08-08T14:21:00Z">
        <w:r>
          <w:t>* **Reproducible simulations:** DE-Sim simulation runs are *reproducible*, which means that repeated executions of a simulation with the same input -- including seeds for random number generators -- will produce exactly the same simulation trajectories</w:t>
        </w:r>
      </w:moveTo>
      <w:ins w:id="277" w:author="Art Goldberg" w:date="2020-08-14T17:38:00Z">
        <w:r w:rsidR="00320532">
          <w:t xml:space="preserve"> and output</w:t>
        </w:r>
      </w:ins>
      <w:moveTo w:id="278" w:author="Art Goldberg" w:date="2020-08-08T14:21:00Z">
        <w:r>
          <w:t>.</w:t>
        </w:r>
      </w:moveTo>
    </w:p>
    <w:p w14:paraId="1BF1A8C0" w14:textId="77777777" w:rsidR="009E5571" w:rsidRDefault="009E5571" w:rsidP="009E5571">
      <w:moveTo w:id="279" w:author="Art Goldberg" w:date="2020-08-08T14:21:00Z">
        <w:r>
          <w:t xml:space="preserve">* **Controlled, reproducible execution of simultaneous events:** An OO discrete-event simulation may contain simultaneous events. A simulation object may receive multiple events simultaneously, and multiple simulation objects may receive events at the same simulation time. </w:t>
        </w:r>
      </w:moveTo>
    </w:p>
    <w:p w14:paraId="20E38294" w14:textId="746A9E92" w:rsidR="009E5571" w:rsidRPr="000957AD" w:rsidRDefault="009E5571" w:rsidP="009E5571">
      <w:pPr>
        <w:rPr>
          <w:rFonts w:eastAsia="Times New Roman"/>
          <w:rPrChange w:id="280" w:author="Arthur Goldberg" w:date="2020-08-11T16:00:00Z">
            <w:rPr/>
          </w:rPrChange>
        </w:rPr>
      </w:pPr>
      <w:moveTo w:id="281" w:author="Art Goldberg" w:date="2020-08-08T14:21:00Z">
        <w:r>
          <w:t>In both of these cases DE-Sim provides discrete-event models with full and convenient control over the execution order of simultaneous messages</w:t>
        </w:r>
      </w:moveTo>
      <w:ins w:id="282" w:author="Arthur Goldberg" w:date="2020-08-11T16:00:00Z">
        <w:r w:rsidR="000957AD">
          <w:t xml:space="preserve">, as documented in </w:t>
        </w:r>
      </w:ins>
      <w:ins w:id="283" w:author="Arthur Goldberg" w:date="2020-08-11T16:01:00Z">
        <w:r w:rsidR="000957AD">
          <w:t>[</w:t>
        </w:r>
      </w:ins>
      <w:ins w:id="284" w:author="Arthur Goldberg" w:date="2020-08-11T16:12:00Z">
        <w:r w:rsidR="00135542">
          <w:t xml:space="preserve">a </w:t>
        </w:r>
      </w:ins>
      <w:ins w:id="285" w:author="Arthur Goldberg" w:date="2020-08-11T16:01:00Z">
        <w:r w:rsidR="000957AD">
          <w:t xml:space="preserve">Jupyter </w:t>
        </w:r>
      </w:ins>
      <w:ins w:id="286" w:author="Arthur Goldberg" w:date="2020-08-11T16:00:00Z">
        <w:r w:rsidR="000957AD">
          <w:t>notebook</w:t>
        </w:r>
      </w:ins>
      <w:ins w:id="287" w:author="Arthur Goldberg" w:date="2020-08-11T16:01:00Z">
        <w:r w:rsidR="000957AD">
          <w:t>]</w:t>
        </w:r>
      </w:ins>
      <w:ins w:id="288" w:author="Arthur Goldberg" w:date="2020-08-11T16:00:00Z">
        <w:r w:rsidR="000957AD">
          <w:t>(</w:t>
        </w:r>
        <w:r w:rsidR="000957AD">
          <w:rPr>
            <w:rFonts w:eastAsia="Times New Roman"/>
          </w:rPr>
          <w:fldChar w:fldCharType="begin"/>
        </w:r>
        <w:r w:rsidR="000957AD">
          <w:rPr>
            <w:rFonts w:eastAsia="Times New Roman"/>
          </w:rPr>
          <w:instrText xml:space="preserve"> HYPERLINK "https://sandbox.karrlab.org/notebooks/de_sim/2.%20DE-Sim%20advanced%2C%20simultaneous%20events.ipynb" </w:instrText>
        </w:r>
        <w:r w:rsidR="000957AD">
          <w:rPr>
            <w:rFonts w:eastAsia="Times New Roman"/>
          </w:rPr>
          <w:fldChar w:fldCharType="separate"/>
        </w:r>
        <w:r w:rsidR="000957AD">
          <w:rPr>
            <w:rStyle w:val="Hyperlink"/>
            <w:rFonts w:eastAsia="Times New Roman"/>
          </w:rPr>
          <w:t>https://sandbox.karrlab.org/notebooks/de_sim/2.%20DE-Sim%20advanced%2C%20simultaneous%20events.ipynb</w:t>
        </w:r>
        <w:r w:rsidR="000957AD">
          <w:rPr>
            <w:rFonts w:eastAsia="Times New Roman"/>
          </w:rPr>
          <w:fldChar w:fldCharType="end"/>
        </w:r>
        <w:r w:rsidR="000957AD">
          <w:t>)</w:t>
        </w:r>
      </w:ins>
      <w:moveTo w:id="289" w:author="Art Goldberg" w:date="2020-08-08T14:21:00Z">
        <w:r>
          <w:t>.</w:t>
        </w:r>
      </w:moveTo>
    </w:p>
    <w:moveToRangeEnd w:id="184"/>
    <w:p w14:paraId="5999A2B6" w14:textId="77777777" w:rsidR="00A030AE" w:rsidRDefault="00A030AE" w:rsidP="00A030AE">
      <w:pPr>
        <w:rPr>
          <w:ins w:id="290" w:author="Art Goldberg" w:date="2020-08-13T19:52:00Z"/>
        </w:rPr>
      </w:pPr>
    </w:p>
    <w:p w14:paraId="760408F0" w14:textId="77777777" w:rsidR="00A030AE" w:rsidRDefault="00A030AE" w:rsidP="00A030AE">
      <w:pPr>
        <w:rPr>
          <w:ins w:id="291" w:author="Art Goldberg" w:date="2020-08-13T19:52:00Z"/>
        </w:rPr>
      </w:pPr>
      <w:ins w:id="292" w:author="Art Goldberg" w:date="2020-08-13T19:52:00Z">
        <w:r>
          <w:t xml:space="preserve">![**DE-Sim can generate space-time visualizations of simulation trajectories.** </w:t>
        </w:r>
      </w:ins>
    </w:p>
    <w:p w14:paraId="1BA111B3" w14:textId="77777777" w:rsidR="00F74F17" w:rsidRDefault="00A030AE" w:rsidP="00A030AE">
      <w:pPr>
        <w:rPr>
          <w:ins w:id="293" w:author="Art Goldberg" w:date="2020-08-13T19:52:00Z"/>
        </w:rPr>
      </w:pPr>
      <w:ins w:id="294" w:author="Art Goldberg" w:date="2020-08-13T19:52:00Z">
        <w:r>
          <w:t xml:space="preserve">This figure illustrates a space-time visualization of all of the events and messages in a simulation of the parallel hold (PHOLD) DES benchmark model [@fujimoto1990performance] with three </w:t>
        </w:r>
        <w:r>
          <w:lastRenderedPageBreak/>
          <w:t xml:space="preserve">simulation objects. The timeline (grey line) for each object shows its events (grey dots). Each event in PHOLD schedules </w:t>
        </w:r>
      </w:ins>
      <w:ins w:id="295" w:author="Art Goldberg" w:date="2020-08-14T17:41:00Z">
        <w:r w:rsidR="006E747E">
          <w:t xml:space="preserve">one </w:t>
        </w:r>
      </w:ins>
      <w:ins w:id="296" w:author="Art Goldberg" w:date="2020-08-13T19:52:00Z">
        <w:r>
          <w:t>other event</w:t>
        </w:r>
        <w:r w:rsidR="00F74F17">
          <w:t>.</w:t>
        </w:r>
      </w:ins>
    </w:p>
    <w:p w14:paraId="38FB633C" w14:textId="0FE07360" w:rsidR="005A4FFC" w:rsidRDefault="005A4FFC" w:rsidP="00A030AE">
      <w:pPr>
        <w:rPr>
          <w:ins w:id="297" w:author="Art Goldberg" w:date="2020-08-14T17:43:00Z"/>
        </w:rPr>
      </w:pPr>
      <w:ins w:id="298" w:author="Art Goldberg" w:date="2020-08-14T17:42:00Z">
        <w:r>
          <w:t>E</w:t>
        </w:r>
      </w:ins>
      <w:ins w:id="299" w:author="Art Goldberg" w:date="2020-08-13T19:52:00Z">
        <w:r w:rsidR="00A030AE">
          <w:t xml:space="preserve">ach event </w:t>
        </w:r>
      </w:ins>
      <w:ins w:id="300" w:author="Art Goldberg" w:date="2020-08-14T17:45:00Z">
        <w:r w:rsidR="00F74F17">
          <w:t xml:space="preserve">*e* </w:t>
        </w:r>
      </w:ins>
      <w:ins w:id="301" w:author="Art Goldberg" w:date="2020-08-13T19:52:00Z">
        <w:r w:rsidR="00A030AE">
          <w:t xml:space="preserve">is illustrated by an event message (arrow) </w:t>
        </w:r>
      </w:ins>
      <w:ins w:id="302" w:author="Art Goldberg" w:date="2020-08-14T17:45:00Z">
        <w:r w:rsidR="00F74F17">
          <w:t>that the simulation sends</w:t>
        </w:r>
      </w:ins>
      <w:ins w:id="303" w:author="Art Goldberg" w:date="2020-08-13T19:52:00Z">
        <w:r w:rsidR="00A030AE">
          <w:t xml:space="preserve"> from </w:t>
        </w:r>
      </w:ins>
      <w:ins w:id="304" w:author="Art Goldberg" w:date="2020-08-14T17:43:00Z">
        <w:r>
          <w:t xml:space="preserve">the event that </w:t>
        </w:r>
      </w:ins>
      <w:ins w:id="305" w:author="Art Goldberg" w:date="2020-08-14T17:45:00Z">
        <w:r w:rsidR="00F74F17">
          <w:t>schedules *e* to *e* itself.</w:t>
        </w:r>
      </w:ins>
    </w:p>
    <w:p w14:paraId="13D7E3D0" w14:textId="4794D25C" w:rsidR="00A030AE" w:rsidRDefault="00A030AE" w:rsidP="00A030AE">
      <w:pPr>
        <w:rPr>
          <w:ins w:id="306" w:author="Art Goldberg" w:date="2020-08-13T19:52:00Z"/>
        </w:rPr>
      </w:pPr>
      <w:ins w:id="307" w:author="Art Goldberg" w:date="2020-08-13T19:52:00Z">
        <w:r>
          <w:t xml:space="preserve">The curved blue arrows indicate events scheduled by a simulation object for itself, while the straight purple arrows indicate event messages sent to other simulation objects. The programs for the PHOLD model and for visualizing the trajectory of any simulation are available in the DE-Sim Git repository. </w:t>
        </w:r>
      </w:ins>
    </w:p>
    <w:p w14:paraId="541BEDAE" w14:textId="55B1FBE4" w:rsidR="00A030AE" w:rsidRDefault="00A030AE" w:rsidP="00A030AE">
      <w:pPr>
        <w:rPr>
          <w:ins w:id="308" w:author="Art Goldberg" w:date="2020-08-13T19:52:00Z"/>
        </w:rPr>
      </w:pPr>
      <w:ins w:id="309" w:author="Art Goldberg" w:date="2020-08-13T19:52:00Z">
        <w:r>
          <w:t>\label{fig:</w:t>
        </w:r>
        <w:commentRangeStart w:id="310"/>
        <w:commentRangeStart w:id="311"/>
        <w:r>
          <w:t>phold_space_time_plot</w:t>
        </w:r>
        <w:commentRangeEnd w:id="310"/>
        <w:r>
          <w:rPr>
            <w:rStyle w:val="CommentReference"/>
          </w:rPr>
          <w:commentReference w:id="310"/>
        </w:r>
        <w:commentRangeEnd w:id="311"/>
        <w:r>
          <w:rPr>
            <w:rStyle w:val="CommentReference"/>
          </w:rPr>
          <w:commentReference w:id="311"/>
        </w:r>
        <w:r>
          <w:t>}](phold_space_time_plot.pdf)</w:t>
        </w:r>
      </w:ins>
    </w:p>
    <w:p w14:paraId="2F23521D" w14:textId="77777777" w:rsidR="00A030AE" w:rsidRDefault="00A030AE" w:rsidP="002327E2">
      <w:pPr>
        <w:rPr>
          <w:ins w:id="312" w:author="Art Goldberg" w:date="2020-08-13T15:00:00Z"/>
        </w:rPr>
      </w:pPr>
    </w:p>
    <w:p w14:paraId="7636EF75" w14:textId="5E381EB1" w:rsidR="00F02E7A" w:rsidRDefault="00783F8A" w:rsidP="002327E2">
      <w:pPr>
        <w:rPr>
          <w:ins w:id="313" w:author="Art Goldberg" w:date="2020-08-13T15:01:00Z"/>
        </w:rPr>
      </w:pPr>
      <w:ins w:id="314" w:author="Art Goldberg" w:date="2020-08-13T15:01:00Z">
        <w:r>
          <w:t xml:space="preserve">The following sections </w:t>
        </w:r>
      </w:ins>
      <w:ins w:id="315" w:author="Art Goldberg" w:date="2020-08-13T15:03:00Z">
        <w:r>
          <w:t>describe</w:t>
        </w:r>
      </w:ins>
      <w:ins w:id="316" w:author="Art Goldberg" w:date="2020-08-13T15:02:00Z">
        <w:r>
          <w:t xml:space="preserve"> </w:t>
        </w:r>
      </w:ins>
      <w:ins w:id="317" w:author="Art Goldberg" w:date="2020-08-13T15:04:00Z">
        <w:r>
          <w:t xml:space="preserve">how </w:t>
        </w:r>
      </w:ins>
      <w:ins w:id="318" w:author="Art Goldberg" w:date="2020-08-13T15:02:00Z">
        <w:r>
          <w:t>DE-Sim</w:t>
        </w:r>
      </w:ins>
      <w:ins w:id="319" w:author="Art Goldberg" w:date="2020-08-13T15:03:00Z">
        <w:r>
          <w:t xml:space="preserve"> provides </w:t>
        </w:r>
      </w:ins>
      <w:ins w:id="320" w:author="Art Goldberg" w:date="2020-08-13T15:02:00Z">
        <w:r>
          <w:t xml:space="preserve">these features </w:t>
        </w:r>
      </w:ins>
      <w:ins w:id="321" w:author="Art Goldberg" w:date="2020-08-13T15:03:00Z">
        <w:r>
          <w:t xml:space="preserve">and how they help researchers build </w:t>
        </w:r>
      </w:ins>
      <w:ins w:id="322" w:author="Art Goldberg" w:date="2020-08-13T15:04:00Z">
        <w:r>
          <w:t>models of complex systems.</w:t>
        </w:r>
      </w:ins>
    </w:p>
    <w:p w14:paraId="40960986" w14:textId="77777777" w:rsidR="00783F8A" w:rsidRDefault="00783F8A" w:rsidP="002327E2"/>
    <w:p w14:paraId="016EAB40" w14:textId="313D269F" w:rsidR="002327E2" w:rsidRDefault="002327E2" w:rsidP="002327E2">
      <w:commentRangeStart w:id="323"/>
      <w:r>
        <w:t># Comparison of DE-Sim with existing discrete-event simulation tools</w:t>
      </w:r>
      <w:commentRangeEnd w:id="323"/>
      <w:r w:rsidR="00436C93">
        <w:rPr>
          <w:rStyle w:val="CommentReference"/>
        </w:rPr>
        <w:commentReference w:id="323"/>
      </w:r>
    </w:p>
    <w:p w14:paraId="0DAC677B" w14:textId="77777777" w:rsidR="002327E2" w:rsidRDefault="002327E2" w:rsidP="002327E2"/>
    <w:p w14:paraId="2A0A9A20" w14:textId="77777777" w:rsidR="002327E2" w:rsidRDefault="002327E2" w:rsidP="002327E2">
      <w:r>
        <w:t>Multiple DES tools already exist.</w:t>
      </w:r>
    </w:p>
    <w:p w14:paraId="1561484B" w14:textId="1999B31F" w:rsidR="00885EBE" w:rsidRPr="00885EBE" w:rsidRDefault="00885EBE" w:rsidP="00885EBE">
      <w:r w:rsidRPr="00885EBE">
        <w:t xml:space="preserve">\autoref{fig:comparison} lists </w:t>
      </w:r>
      <w:ins w:id="324" w:author="Art Goldberg" w:date="2020-08-13T14:58:00Z">
        <w:r w:rsidR="009C5AD0" w:rsidRPr="009C5AD0">
          <w:t>some of the more popular tools for modeling</w:t>
        </w:r>
      </w:ins>
      <w:ins w:id="325" w:author="Art Goldberg" w:date="2020-08-13T19:20:00Z">
        <w:r w:rsidR="00A104EA">
          <w:t xml:space="preserve"> nature and engineered systems</w:t>
        </w:r>
      </w:ins>
      <w:del w:id="326" w:author="Art Goldberg" w:date="2020-08-13T14:58:00Z">
        <w:r w:rsidRPr="00885EBE" w:rsidDel="009C5AD0">
          <w:delText xml:space="preserve">the most frequently cited </w:delText>
        </w:r>
        <w:r w:rsidR="00D2328D" w:rsidDel="009C5AD0">
          <w:delText>DES tools</w:delText>
        </w:r>
      </w:del>
      <w:r w:rsidRPr="00885EBE">
        <w:t>.</w:t>
      </w:r>
    </w:p>
    <w:p w14:paraId="483A724C" w14:textId="4B545742" w:rsidR="002327E2" w:rsidRDefault="00744380" w:rsidP="002327E2">
      <w:del w:id="327" w:author="Art Goldberg" w:date="2020-08-13T19:21:00Z">
        <w:r w:rsidDel="00A104EA">
          <w:delText>T</w:delText>
        </w:r>
        <w:r w:rsidR="002327E2" w:rsidDel="00A104EA">
          <w:delText xml:space="preserve">hese </w:delText>
        </w:r>
      </w:del>
      <w:ins w:id="328" w:author="Art Goldberg" w:date="2020-08-14T17:47:00Z">
        <w:r w:rsidR="008F4F6A">
          <w:t>All of these</w:t>
        </w:r>
      </w:ins>
      <w:ins w:id="329" w:author="Art Goldberg" w:date="2020-08-13T19:21:00Z">
        <w:r w:rsidR="00A104EA">
          <w:t xml:space="preserve"> </w:t>
        </w:r>
      </w:ins>
      <w:r w:rsidR="002327E2">
        <w:t>tool</w:t>
      </w:r>
      <w:ins w:id="330" w:author="Art Goldberg" w:date="2020-08-14T17:47:00Z">
        <w:r w:rsidR="008F4F6A">
          <w:t>s</w:t>
        </w:r>
      </w:ins>
      <w:del w:id="331" w:author="Art Goldberg" w:date="2020-08-13T19:21:00Z">
        <w:r w:rsidR="002327E2" w:rsidDel="00A104EA">
          <w:delText xml:space="preserve">s </w:delText>
        </w:r>
        <w:r w:rsidDel="00A104EA">
          <w:delText xml:space="preserve">all </w:delText>
        </w:r>
      </w:del>
      <w:ins w:id="332" w:author="Art Goldberg" w:date="2020-08-13T19:21:00Z">
        <w:r w:rsidR="00A104EA">
          <w:t xml:space="preserve"> </w:t>
        </w:r>
      </w:ins>
      <w:r w:rsidR="002327E2">
        <w:t xml:space="preserve">provide a programming environment for developing DES models, a simulator </w:t>
      </w:r>
      <w:r w:rsidR="002A2E80">
        <w:t>that simulates</w:t>
      </w:r>
      <w:r w:rsidR="002327E2">
        <w:t xml:space="preserve"> models, and method</w:t>
      </w:r>
      <w:r w:rsidR="00A71481">
        <w:t>s</w:t>
      </w:r>
      <w:r w:rsidR="002327E2">
        <w:t xml:space="preserve"> for </w:t>
      </w:r>
      <w:r w:rsidR="00D2328D">
        <w:t>reco</w:t>
      </w:r>
      <w:ins w:id="333" w:author="Art Goldberg" w:date="2020-08-14T17:48:00Z">
        <w:r w:rsidR="008F4F6A">
          <w:t>r</w:t>
        </w:r>
      </w:ins>
      <w:r w:rsidR="00D2328D">
        <w:t xml:space="preserve">ding </w:t>
      </w:r>
      <w:r w:rsidR="002327E2">
        <w:t>simulation predictions.</w:t>
      </w:r>
    </w:p>
    <w:p w14:paraId="053FB6BD" w14:textId="77777777" w:rsidR="002327E2" w:rsidRDefault="002327E2" w:rsidP="002327E2"/>
    <w:p w14:paraId="07ADF8AD" w14:textId="77777777" w:rsidR="002327E2" w:rsidRDefault="002327E2" w:rsidP="002327E2">
      <w:r>
        <w:t>![**Comparison of DE-Sim with important existing DES tools.**</w:t>
      </w:r>
    </w:p>
    <w:p w14:paraId="3829C97C" w14:textId="77777777" w:rsidR="002327E2" w:rsidRDefault="002327E2" w:rsidP="002327E2">
      <w:r>
        <w:t>DE-Sim is the only open-source, object-oriented, discrete-event simulation tool based on Python.</w:t>
      </w:r>
    </w:p>
    <w:p w14:paraId="36235C36" w14:textId="1B36D9FB" w:rsidR="002327E2" w:rsidRDefault="00D2328D" w:rsidP="00BE1B2B">
      <w:r>
        <w:t>This</w:t>
      </w:r>
      <w:r w:rsidR="002327E2">
        <w:t xml:space="preserve"> combination of features makes </w:t>
      </w:r>
      <w:del w:id="334" w:author="Art Goldberg" w:date="2020-08-13T15:43:00Z">
        <w:r w:rsidDel="001A06B3">
          <w:delText>DE-Sim</w:delText>
        </w:r>
      </w:del>
      <w:ins w:id="335" w:author="Art Goldberg" w:date="2020-08-13T15:43:00Z">
        <w:r w:rsidR="001A06B3">
          <w:t>it</w:t>
        </w:r>
      </w:ins>
      <w:r w:rsidR="002327E2">
        <w:t xml:space="preserve"> uniquely suitable for </w:t>
      </w:r>
      <w:r w:rsidR="00041AFF">
        <w:t>creating</w:t>
      </w:r>
      <w:r w:rsidR="00E33755">
        <w:t xml:space="preserve"> discrete-event models </w:t>
      </w:r>
      <w:del w:id="336" w:author="Art Goldberg" w:date="2020-08-14T17:49:00Z">
        <w:r w:rsidDel="008106CC">
          <w:delText>for</w:delText>
        </w:r>
        <w:r w:rsidR="00E33755" w:rsidDel="008106CC">
          <w:delText xml:space="preserve"> </w:delText>
        </w:r>
      </w:del>
      <w:ins w:id="337" w:author="Art Goldberg" w:date="2020-08-14T17:49:00Z">
        <w:r w:rsidR="008106CC">
          <w:t xml:space="preserve">that can be used to </w:t>
        </w:r>
      </w:ins>
      <w:r w:rsidR="00E33755">
        <w:t>study</w:t>
      </w:r>
      <w:del w:id="338" w:author="Art Goldberg" w:date="2020-08-14T17:49:00Z">
        <w:r w:rsidDel="008106CC">
          <w:delText>ing</w:delText>
        </w:r>
      </w:del>
      <w:r w:rsidR="00E33755">
        <w:t xml:space="preserve"> </w:t>
      </w:r>
      <w:r w:rsidR="002327E2">
        <w:t>complex systems</w:t>
      </w:r>
      <w:r w:rsidR="00BE1B2B">
        <w:t>.</w:t>
      </w:r>
      <w:ins w:id="339" w:author="Art Goldberg" w:date="2020-08-13T15:41:00Z">
        <w:r w:rsidR="00F333E3" w:rsidDel="00F333E3">
          <w:t xml:space="preserve"> </w:t>
        </w:r>
      </w:ins>
      <w:del w:id="340" w:author="Art Goldberg" w:date="2020-08-13T15:41:00Z">
        <w:r w:rsidR="002327E2" w:rsidDel="00F333E3">
          <w:delText xml:space="preserve"> </w:delText>
        </w:r>
      </w:del>
      <w:moveFromRangeStart w:id="341" w:author="Art Goldberg" w:date="2020-08-13T15:42:00Z" w:name="move48225758"/>
      <w:commentRangeStart w:id="342"/>
      <w:commentRangeStart w:id="343"/>
      <w:moveFrom w:id="344" w:author="Art Goldberg" w:date="2020-08-13T15:42:00Z">
        <w:r w:rsidR="00BE1B2B" w:rsidDel="00F333E3">
          <w:t>I</w:t>
        </w:r>
        <w:r w:rsidR="002327E2" w:rsidDel="00F333E3">
          <w:t xml:space="preserve">t combines the power and convenience of OO modeling with the ability to leverage Python's extensive library of data science tools to </w:t>
        </w:r>
        <w:r w:rsidR="00BE1B2B" w:rsidDel="00F333E3">
          <w:t xml:space="preserve">manage and analyze the large datasets needed by </w:t>
        </w:r>
        <w:r w:rsidR="002327E2" w:rsidDel="00F333E3">
          <w:t>models</w:t>
        </w:r>
        <w:r w:rsidR="00BE1B2B" w:rsidDel="00F333E3">
          <w:t xml:space="preserve"> of complex systems</w:t>
        </w:r>
        <w:r w:rsidR="002327E2" w:rsidDel="00F333E3">
          <w:t>.</w:t>
        </w:r>
        <w:commentRangeEnd w:id="342"/>
        <w:r w:rsidDel="00F333E3">
          <w:rPr>
            <w:rStyle w:val="CommentReference"/>
          </w:rPr>
          <w:commentReference w:id="342"/>
        </w:r>
        <w:commentRangeEnd w:id="343"/>
        <w:r w:rsidR="0019440D" w:rsidDel="00F333E3">
          <w:rPr>
            <w:rStyle w:val="CommentReference"/>
          </w:rPr>
          <w:commentReference w:id="343"/>
        </w:r>
      </w:moveFrom>
      <w:moveFromRangeEnd w:id="341"/>
    </w:p>
    <w:p w14:paraId="05954602" w14:textId="77777777" w:rsidR="002327E2" w:rsidRDefault="002327E2" w:rsidP="002327E2">
      <w:r>
        <w:t>\label{fig:comparison}](</w:t>
      </w:r>
      <w:commentRangeStart w:id="345"/>
      <w:commentRangeStart w:id="346"/>
      <w:r>
        <w:t>comparison.pdf</w:t>
      </w:r>
      <w:commentRangeEnd w:id="345"/>
      <w:r w:rsidR="00D2328D">
        <w:rPr>
          <w:rStyle w:val="CommentReference"/>
        </w:rPr>
        <w:commentReference w:id="345"/>
      </w:r>
      <w:commentRangeEnd w:id="346"/>
      <w:r w:rsidR="00FD2EF0">
        <w:rPr>
          <w:rStyle w:val="CommentReference"/>
        </w:rPr>
        <w:commentReference w:id="346"/>
      </w:r>
      <w:r>
        <w:t>)</w:t>
      </w:r>
    </w:p>
    <w:p w14:paraId="4AAB6BA8" w14:textId="77777777" w:rsidR="002327E2" w:rsidRDefault="002327E2" w:rsidP="002327E2"/>
    <w:p w14:paraId="54641BA2" w14:textId="7629532A" w:rsidR="00565A7D" w:rsidRDefault="00565A7D" w:rsidP="00565A7D">
      <w:pPr>
        <w:rPr>
          <w:ins w:id="347" w:author="Art Goldberg" w:date="2020-08-13T16:27:00Z"/>
        </w:rPr>
      </w:pPr>
      <w:ins w:id="348" w:author="Art Goldberg" w:date="2020-08-13T16:27:00Z">
        <w:r>
          <w:t>SimEvents</w:t>
        </w:r>
      </w:ins>
      <w:ins w:id="349" w:author="Art Goldberg" w:date="2020-08-13T16:29:00Z">
        <w:r w:rsidR="00AD17EC">
          <w:t xml:space="preserve"> [@clune2006discrete]</w:t>
        </w:r>
      </w:ins>
      <w:ins w:id="350" w:author="Art Goldberg" w:date="2020-08-13T16:27:00Z">
        <w:r>
          <w:t xml:space="preserve"> is a</w:t>
        </w:r>
      </w:ins>
      <w:ins w:id="351" w:author="Art Goldberg" w:date="2020-08-13T16:29:00Z">
        <w:r w:rsidR="00AD17EC">
          <w:t xml:space="preserve"> </w:t>
        </w:r>
      </w:ins>
      <w:ins w:id="352" w:author="Art Goldberg" w:date="2020-08-13T16:27:00Z">
        <w:r>
          <w:t>MATLAB-based tool that adds DES capabilities to the Simulink environment for modeling dynamical systems.</w:t>
        </w:r>
      </w:ins>
    </w:p>
    <w:p w14:paraId="1F84F443" w14:textId="6A122109" w:rsidR="00565A7D" w:rsidRDefault="00565A7D" w:rsidP="00565A7D">
      <w:pPr>
        <w:rPr>
          <w:ins w:id="353" w:author="Art Goldberg" w:date="2020-08-13T16:27:00Z"/>
        </w:rPr>
      </w:pPr>
      <w:ins w:id="354" w:author="Art Goldberg" w:date="2020-08-13T16:27:00Z">
        <w:r>
          <w:t xml:space="preserve">Its graphical interface enables </w:t>
        </w:r>
      </w:ins>
      <w:ins w:id="355" w:author="Art Goldberg" w:date="2020-08-14T17:50:00Z">
        <w:r w:rsidR="008A7DE3">
          <w:t>visual definitions</w:t>
        </w:r>
      </w:ins>
      <w:ins w:id="356" w:author="Art Goldberg" w:date="2020-08-13T16:27:00Z">
        <w:r>
          <w:t xml:space="preserve"> of queueing models of networks and processes.</w:t>
        </w:r>
      </w:ins>
    </w:p>
    <w:p w14:paraId="4A9B8315" w14:textId="77777777" w:rsidR="00565A7D" w:rsidRDefault="00565A7D" w:rsidP="00565A7D">
      <w:pPr>
        <w:rPr>
          <w:ins w:id="357" w:author="Art Goldberg" w:date="2020-08-13T18:36:00Z"/>
        </w:rPr>
      </w:pPr>
      <w:ins w:id="358" w:author="Art Goldberg" w:date="2020-08-13T16:27:00Z">
        <w:r>
          <w:t>MATLAB code can also specify a SimEvents model's behavior.</w:t>
        </w:r>
      </w:ins>
    </w:p>
    <w:p w14:paraId="66184A77" w14:textId="3BD29238" w:rsidR="009E094A" w:rsidRDefault="009E094A" w:rsidP="00565A7D">
      <w:pPr>
        <w:rPr>
          <w:ins w:id="359" w:author="Art Goldberg" w:date="2020-08-13T16:27:00Z"/>
        </w:rPr>
      </w:pPr>
      <w:moveToRangeStart w:id="360" w:author="Art Goldberg" w:date="2020-08-13T18:36:00Z" w:name="move48236200"/>
      <w:ins w:id="361" w:author="Art Goldberg" w:date="2020-08-13T18:36:00Z">
        <w:r w:rsidRPr="009E094A">
          <w:t xml:space="preserve">SimEvents obtains its OO modeling functionality from the OO features of </w:t>
        </w:r>
      </w:ins>
      <w:ins w:id="362" w:author="Art Goldberg" w:date="2020-08-13T18:37:00Z">
        <w:r w:rsidR="00837243">
          <w:t>MA</w:t>
        </w:r>
      </w:ins>
      <w:ins w:id="363" w:author="Art Goldberg" w:date="2020-08-13T18:38:00Z">
        <w:r w:rsidR="00837243">
          <w:t>TLAB</w:t>
        </w:r>
      </w:ins>
      <w:ins w:id="364" w:author="Art Goldberg" w:date="2020-08-13T18:36:00Z">
        <w:r w:rsidRPr="009E094A">
          <w:t>.</w:t>
        </w:r>
      </w:ins>
      <w:moveToRangeEnd w:id="360"/>
    </w:p>
    <w:p w14:paraId="4B00A72D" w14:textId="77777777" w:rsidR="00565A7D" w:rsidRDefault="00565A7D" w:rsidP="00565A7D">
      <w:pPr>
        <w:rPr>
          <w:ins w:id="365" w:author="Art Goldberg" w:date="2020-08-13T16:55:00Z"/>
        </w:rPr>
      </w:pPr>
      <w:ins w:id="366" w:author="Art Goldberg" w:date="2020-08-13T16:27:00Z">
        <w:r>
          <w:t>However, MATLAB lacks Python's extensive library of scientific data analysis packages and broad adoption by researchers, which limits SimEvents' suitability for analyzing complex systems.</w:t>
        </w:r>
      </w:ins>
    </w:p>
    <w:p w14:paraId="609D2AD5" w14:textId="77777777" w:rsidR="004120D2" w:rsidRDefault="004120D2" w:rsidP="00565A7D">
      <w:pPr>
        <w:rPr>
          <w:ins w:id="367" w:author="Art Goldberg" w:date="2020-08-13T16:56:00Z"/>
        </w:rPr>
      </w:pPr>
    </w:p>
    <w:p w14:paraId="069096D0" w14:textId="0937B4F0" w:rsidR="00C46BD8" w:rsidRDefault="00532A02" w:rsidP="00565A7D">
      <w:pPr>
        <w:rPr>
          <w:ins w:id="368" w:author="Art Goldberg" w:date="2020-08-13T17:00:00Z"/>
        </w:rPr>
      </w:pPr>
      <w:ins w:id="369" w:author="Art Goldberg" w:date="2020-08-13T16:56:00Z">
        <w:r>
          <w:t>SimPy [@</w:t>
        </w:r>
        <w:r w:rsidRPr="00B95DA3">
          <w:t>matloff2008introduction</w:t>
        </w:r>
        <w:r>
          <w:t xml:space="preserve">] </w:t>
        </w:r>
      </w:ins>
      <w:ins w:id="370" w:author="Art Goldberg" w:date="2020-08-13T16:57:00Z">
        <w:r w:rsidR="00127CCF">
          <w:t>is a</w:t>
        </w:r>
      </w:ins>
      <w:ins w:id="371" w:author="Art Goldberg" w:date="2020-08-13T17:09:00Z">
        <w:r w:rsidR="0098070A">
          <w:t>n open-source,</w:t>
        </w:r>
      </w:ins>
      <w:ins w:id="372" w:author="Art Goldberg" w:date="2020-08-13T16:57:00Z">
        <w:r w:rsidR="00127CCF">
          <w:t xml:space="preserve"> </w:t>
        </w:r>
      </w:ins>
      <w:ins w:id="373" w:author="Art Goldberg" w:date="2020-08-13T16:58:00Z">
        <w:r w:rsidR="00C46BD8">
          <w:t>general</w:t>
        </w:r>
      </w:ins>
      <w:ins w:id="374" w:author="Art Goldberg" w:date="2020-08-13T17:03:00Z">
        <w:r w:rsidR="00FE4579">
          <w:t>-</w:t>
        </w:r>
      </w:ins>
      <w:ins w:id="375" w:author="Art Goldberg" w:date="2020-08-13T16:58:00Z">
        <w:r w:rsidR="00C46BD8">
          <w:t xml:space="preserve">purpose DES tool </w:t>
        </w:r>
      </w:ins>
      <w:ins w:id="376" w:author="Art Goldberg" w:date="2020-08-13T17:04:00Z">
        <w:r w:rsidR="00FE4579">
          <w:t xml:space="preserve">which can leverage Python’s data-science packages and popularity because it’s </w:t>
        </w:r>
      </w:ins>
      <w:ins w:id="377" w:author="Art Goldberg" w:date="2020-08-13T16:59:00Z">
        <w:r w:rsidR="00C46BD8">
          <w:t>written in Python.</w:t>
        </w:r>
      </w:ins>
    </w:p>
    <w:p w14:paraId="22E0080A" w14:textId="29CFE56E" w:rsidR="00FE4579" w:rsidRDefault="00FE4579" w:rsidP="00565A7D">
      <w:pPr>
        <w:rPr>
          <w:ins w:id="378" w:author="Art Goldberg" w:date="2020-08-14T17:52:00Z"/>
        </w:rPr>
      </w:pPr>
      <w:ins w:id="379" w:author="Art Goldberg" w:date="2020-08-13T17:04:00Z">
        <w:r>
          <w:t xml:space="preserve">However, </w:t>
        </w:r>
      </w:ins>
      <w:ins w:id="380" w:author="Art Goldberg" w:date="2020-08-13T17:00:00Z">
        <w:r w:rsidR="006110C3">
          <w:t>SimPy</w:t>
        </w:r>
      </w:ins>
      <w:ins w:id="381" w:author="Art Goldberg" w:date="2020-08-13T17:02:00Z">
        <w:r>
          <w:t xml:space="preserve"> models are defined with functions </w:t>
        </w:r>
      </w:ins>
      <w:ins w:id="382" w:author="Art Goldberg" w:date="2020-08-13T17:10:00Z">
        <w:r w:rsidR="0098070A">
          <w:t xml:space="preserve">that </w:t>
        </w:r>
      </w:ins>
      <w:ins w:id="383" w:author="Art Goldberg" w:date="2020-08-13T17:11:00Z">
        <w:r w:rsidR="000A7AA2">
          <w:t>do not have</w:t>
        </w:r>
      </w:ins>
      <w:ins w:id="384" w:author="Art Goldberg" w:date="2020-08-13T17:10:00Z">
        <w:r w:rsidR="0098070A">
          <w:t xml:space="preserve"> </w:t>
        </w:r>
      </w:ins>
      <w:ins w:id="385" w:author="Art Goldberg" w:date="2020-08-13T17:11:00Z">
        <w:r w:rsidR="000A7AA2">
          <w:t xml:space="preserve">the flexibility and power of </w:t>
        </w:r>
      </w:ins>
      <w:ins w:id="386" w:author="Art Goldberg" w:date="2020-08-13T17:05:00Z">
        <w:r>
          <w:t xml:space="preserve">the objects that DE-Sim </w:t>
        </w:r>
      </w:ins>
      <w:ins w:id="387" w:author="Art Goldberg" w:date="2020-08-13T17:12:00Z">
        <w:r w:rsidR="00821C5B">
          <w:t>employs</w:t>
        </w:r>
      </w:ins>
      <w:ins w:id="388" w:author="Art Goldberg" w:date="2020-08-13T17:05:00Z">
        <w:r>
          <w:t xml:space="preserve"> to define models</w:t>
        </w:r>
      </w:ins>
      <w:ins w:id="389" w:author="Art Goldberg" w:date="2020-08-13T17:12:00Z">
        <w:r w:rsidR="00821C5B">
          <w:t xml:space="preserve"> of complex systems</w:t>
        </w:r>
      </w:ins>
      <w:ins w:id="390" w:author="Art Goldberg" w:date="2020-08-13T17:06:00Z">
        <w:r>
          <w:t>.</w:t>
        </w:r>
      </w:ins>
    </w:p>
    <w:p w14:paraId="0DB44C07" w14:textId="17C150F9" w:rsidR="00DD6B62" w:rsidRDefault="00DD6B62" w:rsidP="00DD6B62">
      <w:pPr>
        <w:rPr>
          <w:ins w:id="391" w:author="Art Goldberg" w:date="2020-08-14T17:52:00Z"/>
        </w:rPr>
      </w:pPr>
      <w:ins w:id="392" w:author="Art Goldberg" w:date="2020-08-14T17:52:00Z">
        <w:r>
          <w:t xml:space="preserve">In addition, DE-Sim supports a uniform approach for scheduling events, whereas SimPy models that contain multiple processes </w:t>
        </w:r>
      </w:ins>
      <w:ins w:id="393" w:author="Art Goldberg" w:date="2020-08-14T17:53:00Z">
        <w:r w:rsidR="00B0524B">
          <w:t xml:space="preserve">that schedule events for themselves and each other </w:t>
        </w:r>
      </w:ins>
      <w:ins w:id="394" w:author="Art Goldberg" w:date="2020-08-14T17:52:00Z">
        <w:r>
          <w:t>must use two approaches.</w:t>
        </w:r>
      </w:ins>
    </w:p>
    <w:p w14:paraId="58D56310" w14:textId="0F6159A0" w:rsidR="00DD6B62" w:rsidRDefault="00B0524B" w:rsidP="00DD6B62">
      <w:pPr>
        <w:rPr>
          <w:ins w:id="395" w:author="Art Goldberg" w:date="2020-08-14T17:52:00Z"/>
        </w:rPr>
      </w:pPr>
      <w:ins w:id="396" w:author="Art Goldberg" w:date="2020-08-14T17:53:00Z">
        <w:r>
          <w:t xml:space="preserve">A </w:t>
        </w:r>
      </w:ins>
      <w:ins w:id="397" w:author="Art Goldberg" w:date="2020-08-14T17:52:00Z">
        <w:r>
          <w:t>DE-Sim object</w:t>
        </w:r>
        <w:r w:rsidR="00DD6B62">
          <w:t xml:space="preserve"> always schedule</w:t>
        </w:r>
      </w:ins>
      <w:ins w:id="398" w:author="Art Goldberg" w:date="2020-08-14T17:54:00Z">
        <w:r>
          <w:t>s</w:t>
        </w:r>
      </w:ins>
      <w:ins w:id="399" w:author="Art Goldberg" w:date="2020-08-14T17:52:00Z">
        <w:r w:rsidR="00DD6B62">
          <w:t xml:space="preserve"> an event by sending an event message to the object that will execute the event.</w:t>
        </w:r>
      </w:ins>
    </w:p>
    <w:p w14:paraId="128DDDBC" w14:textId="6EBB3216" w:rsidR="00B0524B" w:rsidRDefault="00B0524B" w:rsidP="00B0524B">
      <w:pPr>
        <w:rPr>
          <w:ins w:id="400" w:author="Art Goldberg" w:date="2020-08-14T17:54:00Z"/>
        </w:rPr>
      </w:pPr>
      <w:ins w:id="401" w:author="Art Goldberg" w:date="2020-08-14T17:54:00Z">
        <w:r>
          <w:t>However, a SimPy process schedule events for itself by using a timeout call and Python's `yield` function, but schedule</w:t>
        </w:r>
      </w:ins>
      <w:ins w:id="402" w:author="Art Goldberg" w:date="2020-08-14T17:55:00Z">
        <w:r>
          <w:t>s</w:t>
        </w:r>
      </w:ins>
      <w:ins w:id="403" w:author="Art Goldberg" w:date="2020-08-14T17:54:00Z">
        <w:r>
          <w:t xml:space="preserve"> events for other processes by raising an interrupt exception.</w:t>
        </w:r>
      </w:ins>
    </w:p>
    <w:p w14:paraId="27A18275" w14:textId="77777777" w:rsidR="00821C5B" w:rsidRDefault="00821C5B" w:rsidP="000B4789">
      <w:pPr>
        <w:rPr>
          <w:ins w:id="404" w:author="Art Goldberg" w:date="2020-08-13T17:12:00Z"/>
        </w:rPr>
      </w:pPr>
    </w:p>
    <w:p w14:paraId="449389DC" w14:textId="0046D822" w:rsidR="00F82256" w:rsidRDefault="00821C5B" w:rsidP="00F82256">
      <w:pPr>
        <w:rPr>
          <w:ins w:id="405" w:author="Art Goldberg" w:date="2020-08-13T17:49:00Z"/>
        </w:rPr>
      </w:pPr>
      <w:ins w:id="406" w:author="Art Goldberg" w:date="2020-08-13T17:13:00Z">
        <w:r>
          <w:t xml:space="preserve">SIMSCRIPT III [@rice2005simscript] </w:t>
        </w:r>
      </w:ins>
      <w:ins w:id="407" w:author="Art Goldberg" w:date="2020-08-13T17:32:00Z">
        <w:r w:rsidR="008B25E9">
          <w:t xml:space="preserve">is a commercial DES tool that </w:t>
        </w:r>
      </w:ins>
      <w:ins w:id="408" w:author="Art Goldberg" w:date="2020-08-13T17:46:00Z">
        <w:r w:rsidR="00F82256">
          <w:t xml:space="preserve">describes models </w:t>
        </w:r>
      </w:ins>
      <w:ins w:id="409" w:author="Art Goldberg" w:date="2020-08-13T17:47:00Z">
        <w:r w:rsidR="00F82256">
          <w:t xml:space="preserve">in </w:t>
        </w:r>
      </w:ins>
      <w:ins w:id="410" w:author="Art Goldberg" w:date="2020-08-13T17:45:00Z">
        <w:r w:rsidR="00F82256">
          <w:t>SIMSCRIPT</w:t>
        </w:r>
      </w:ins>
      <w:ins w:id="411" w:author="Art Goldberg" w:date="2020-08-13T18:20:00Z">
        <w:r w:rsidR="006C77F5">
          <w:t xml:space="preserve"> III</w:t>
        </w:r>
      </w:ins>
      <w:ins w:id="412" w:author="Art Goldberg" w:date="2020-08-13T17:45:00Z">
        <w:r w:rsidR="00F82256">
          <w:t>, a proprietary, object-oriented language.</w:t>
        </w:r>
      </w:ins>
    </w:p>
    <w:p w14:paraId="76B754D9" w14:textId="60CFB9C5" w:rsidR="003E3747" w:rsidRDefault="00146194" w:rsidP="00F82256">
      <w:pPr>
        <w:rPr>
          <w:ins w:id="413" w:author="Art Goldberg" w:date="2020-08-13T18:14:00Z"/>
        </w:rPr>
      </w:pPr>
      <w:ins w:id="414" w:author="Art Goldberg" w:date="2020-08-13T18:13:00Z">
        <w:r>
          <w:lastRenderedPageBreak/>
          <w:t xml:space="preserve">It’s well suited for modeling decision support systems in domains such as </w:t>
        </w:r>
      </w:ins>
      <w:ins w:id="415" w:author="Art Goldberg" w:date="2020-08-13T18:14:00Z">
        <w:r>
          <w:t>war-gaming</w:t>
        </w:r>
      </w:ins>
      <w:ins w:id="416" w:author="Art Goldberg" w:date="2020-08-13T18:13:00Z">
        <w:r>
          <w:t xml:space="preserve">, </w:t>
        </w:r>
      </w:ins>
      <w:ins w:id="417" w:author="Art Goldberg" w:date="2020-08-13T18:14:00Z">
        <w:r>
          <w:t xml:space="preserve">communications </w:t>
        </w:r>
      </w:ins>
      <w:ins w:id="418" w:author="Art Goldberg" w:date="2020-08-13T18:13:00Z">
        <w:r>
          <w:t xml:space="preserve">network analysis, </w:t>
        </w:r>
      </w:ins>
      <w:ins w:id="419" w:author="Art Goldberg" w:date="2020-08-13T18:14:00Z">
        <w:r>
          <w:t>and transportation and manufacturing.</w:t>
        </w:r>
      </w:ins>
    </w:p>
    <w:p w14:paraId="58FEFB52" w14:textId="09D7F2D9" w:rsidR="00826B1A" w:rsidRDefault="006C77F5" w:rsidP="00826B1A">
      <w:pPr>
        <w:rPr>
          <w:ins w:id="420" w:author="Art Goldberg" w:date="2020-08-13T18:48:00Z"/>
        </w:rPr>
      </w:pPr>
      <w:ins w:id="421" w:author="Art Goldberg" w:date="2020-08-13T18:19:00Z">
        <w:r>
          <w:t xml:space="preserve">But </w:t>
        </w:r>
      </w:ins>
      <w:ins w:id="422" w:author="Art Goldberg" w:date="2020-08-13T18:26:00Z">
        <w:r w:rsidR="0045573B">
          <w:t>DE-Sim</w:t>
        </w:r>
      </w:ins>
      <w:ins w:id="423" w:author="Art Goldberg" w:date="2020-08-13T18:48:00Z">
        <w:r w:rsidR="00826B1A">
          <w:t xml:space="preserve"> is more appropriate for modeling complex systems because it can access Python packages.</w:t>
        </w:r>
      </w:ins>
    </w:p>
    <w:p w14:paraId="335EC18D" w14:textId="77777777" w:rsidR="0045573B" w:rsidRDefault="0045573B" w:rsidP="000B4789">
      <w:pPr>
        <w:rPr>
          <w:ins w:id="424" w:author="Art Goldberg" w:date="2020-08-13T18:33:00Z"/>
        </w:rPr>
      </w:pPr>
    </w:p>
    <w:p w14:paraId="5259BB10" w14:textId="77777777" w:rsidR="006C1896" w:rsidRDefault="009E094A" w:rsidP="00A104EA">
      <w:pPr>
        <w:rPr>
          <w:ins w:id="425" w:author="Art Goldberg" w:date="2020-08-13T19:34:00Z"/>
        </w:rPr>
      </w:pPr>
      <w:ins w:id="426" w:author="Art Goldberg" w:date="2020-08-13T18:33:00Z">
        <w:r>
          <w:t>SIMUL8 [@concannon2003dynamic]</w:t>
        </w:r>
      </w:ins>
      <w:ins w:id="427" w:author="Art Goldberg" w:date="2020-08-13T19:18:00Z">
        <w:r w:rsidR="00A104EA">
          <w:t xml:space="preserve"> </w:t>
        </w:r>
      </w:ins>
      <w:ins w:id="428" w:author="Art Goldberg" w:date="2020-08-13T19:34:00Z">
        <w:r w:rsidR="006C1896">
          <w:t>specializes in modeling business processes.</w:t>
        </w:r>
      </w:ins>
    </w:p>
    <w:p w14:paraId="5E41099A" w14:textId="2016F90C" w:rsidR="00063782" w:rsidRDefault="006C1896" w:rsidP="006C1896">
      <w:pPr>
        <w:rPr>
          <w:ins w:id="429" w:author="Art Goldberg" w:date="2020-08-13T19:32:00Z"/>
        </w:rPr>
      </w:pPr>
      <w:ins w:id="430" w:author="Art Goldberg" w:date="2020-08-13T19:34:00Z">
        <w:r>
          <w:t xml:space="preserve">Like other DES tools that </w:t>
        </w:r>
      </w:ins>
      <w:ins w:id="431" w:author="Art Goldberg" w:date="2020-08-13T19:23:00Z">
        <w:r>
          <w:t>use</w:t>
        </w:r>
        <w:r w:rsidR="008F699A">
          <w:t xml:space="preserve"> proprietary language</w:t>
        </w:r>
      </w:ins>
      <w:ins w:id="432" w:author="Art Goldberg" w:date="2020-08-13T19:34:00Z">
        <w:r>
          <w:t xml:space="preserve">s </w:t>
        </w:r>
      </w:ins>
      <w:ins w:id="433" w:author="Art Goldberg" w:date="2020-08-13T19:35:00Z">
        <w:r>
          <w:t xml:space="preserve">it </w:t>
        </w:r>
      </w:ins>
      <w:ins w:id="434" w:author="Art Goldberg" w:date="2020-08-13T19:33:00Z">
        <w:r w:rsidR="00063782">
          <w:t xml:space="preserve">is not </w:t>
        </w:r>
      </w:ins>
      <w:ins w:id="435" w:author="Art Goldberg" w:date="2020-08-13T19:34:00Z">
        <w:r>
          <w:t xml:space="preserve">well designed </w:t>
        </w:r>
      </w:ins>
      <w:ins w:id="436" w:author="Art Goldberg" w:date="2020-08-13T19:35:00Z">
        <w:r>
          <w:t>for building scientific models of complex systems.</w:t>
        </w:r>
      </w:ins>
    </w:p>
    <w:p w14:paraId="5066DFA1" w14:textId="77777777" w:rsidR="00837243" w:rsidRDefault="00837243" w:rsidP="000B4789">
      <w:pPr>
        <w:rPr>
          <w:ins w:id="437" w:author="Art Goldberg" w:date="2020-08-13T18:39:00Z"/>
        </w:rPr>
      </w:pPr>
    </w:p>
    <w:p w14:paraId="09BB6425" w14:textId="39FA93AA" w:rsidR="00532A02" w:rsidDel="00FE4579" w:rsidRDefault="005B6837" w:rsidP="00532A02">
      <w:pPr>
        <w:rPr>
          <w:del w:id="438" w:author="Art Goldberg" w:date="2020-08-13T17:06:00Z"/>
        </w:rPr>
      </w:pPr>
      <w:ins w:id="439" w:author="Art Goldberg" w:date="2020-08-14T17:56:00Z">
        <w:r>
          <w:t xml:space="preserve">Lastly, </w:t>
        </w:r>
      </w:ins>
      <w:moveToRangeStart w:id="440" w:author="Art Goldberg" w:date="2020-08-13T16:56:00Z" w:name="move48230180"/>
      <w:moveTo w:id="441" w:author="Art Goldberg" w:date="2020-08-13T16:56:00Z">
        <w:del w:id="442" w:author="Art Goldberg" w:date="2020-08-13T17:06:00Z">
          <w:r w:rsidR="00532A02" w:rsidDel="00FE4579">
            <w:delText>In contrast with</w:delText>
          </w:r>
        </w:del>
        <w:del w:id="443" w:author="Art Goldberg" w:date="2020-08-13T16:56:00Z">
          <w:r w:rsidR="00532A02" w:rsidDel="00532A02">
            <w:delText xml:space="preserve"> SimPy [@</w:delText>
          </w:r>
          <w:r w:rsidR="00532A02" w:rsidRPr="00B95DA3" w:rsidDel="00532A02">
            <w:delText>matloff2008introduction</w:delText>
          </w:r>
          <w:r w:rsidR="00532A02" w:rsidDel="00532A02">
            <w:delText>]</w:delText>
          </w:r>
        </w:del>
        <w:del w:id="444" w:author="Art Goldberg" w:date="2020-08-13T17:06:00Z">
          <w:r w:rsidR="00532A02" w:rsidDel="00FE4579">
            <w:delText>, DE-Sim models are defined using object-oriented programs, whereas SimPy</w:delText>
          </w:r>
        </w:del>
        <w:del w:id="445" w:author="Art Goldberg" w:date="2020-08-13T17:02:00Z">
          <w:r w:rsidR="00532A02" w:rsidDel="00FE4579">
            <w:delText xml:space="preserve"> models must be defined with functions at a lower-level</w:delText>
          </w:r>
        </w:del>
        <w:del w:id="446" w:author="Art Goldberg" w:date="2020-08-13T17:06:00Z">
          <w:r w:rsidR="00532A02" w:rsidDel="00FE4579">
            <w:delText>.</w:delText>
          </w:r>
        </w:del>
      </w:moveTo>
    </w:p>
    <w:p w14:paraId="74FDA6D8" w14:textId="2161BBEA" w:rsidR="00532A02" w:rsidDel="00FE4579" w:rsidRDefault="00532A02" w:rsidP="00532A02">
      <w:pPr>
        <w:rPr>
          <w:del w:id="447" w:author="Art Goldberg" w:date="2020-08-13T17:06:00Z"/>
        </w:rPr>
      </w:pPr>
      <w:moveTo w:id="448" w:author="Art Goldberg" w:date="2020-08-13T16:56:00Z">
        <w:del w:id="449" w:author="Art Goldberg" w:date="2020-08-13T17:06:00Z">
          <w:r w:rsidDel="00FE4579">
            <w:delText>In addition, DE-Sim supports a uniform approach for scheduling events, whereas SimPy models that contain multiple interacting processes must use two approaches to schedule events.</w:delText>
          </w:r>
        </w:del>
      </w:moveTo>
    </w:p>
    <w:p w14:paraId="41F6B0A4" w14:textId="12C008B7" w:rsidR="00532A02" w:rsidDel="00FE4579" w:rsidRDefault="00532A02" w:rsidP="00532A02">
      <w:pPr>
        <w:rPr>
          <w:del w:id="450" w:author="Art Goldberg" w:date="2020-08-13T17:06:00Z"/>
        </w:rPr>
      </w:pPr>
      <w:moveTo w:id="451" w:author="Art Goldberg" w:date="2020-08-13T16:56:00Z">
        <w:del w:id="452" w:author="Art Goldberg" w:date="2020-08-13T17:06:00Z">
          <w:r w:rsidDel="00FE4579">
            <w:delText>DE-Sim objects always schedule an event by sending an event message to the object that will execute the event.</w:delText>
          </w:r>
        </w:del>
      </w:moveTo>
    </w:p>
    <w:p w14:paraId="2FE36D4E" w14:textId="2773E64E" w:rsidR="00532A02" w:rsidDel="00532A02" w:rsidRDefault="00532A02" w:rsidP="00532A02">
      <w:pPr>
        <w:rPr>
          <w:del w:id="453" w:author="Art Goldberg" w:date="2020-08-13T16:56:00Z"/>
        </w:rPr>
      </w:pPr>
      <w:moveTo w:id="454" w:author="Art Goldberg" w:date="2020-08-13T16:56:00Z">
        <w:del w:id="455" w:author="Art Goldberg" w:date="2020-08-13T17:06:00Z">
          <w:r w:rsidDel="00FE4579">
            <w:delText>However, SimPy processes schedule events for themselves by using a timeout call and Python's `yield` function, but schedule events for other processes by raising an interrupt exception.</w:delText>
          </w:r>
        </w:del>
      </w:moveTo>
    </w:p>
    <w:p w14:paraId="42E50820" w14:textId="77777777" w:rsidR="00532A02" w:rsidDel="00532A02" w:rsidRDefault="00532A02" w:rsidP="00532A02">
      <w:pPr>
        <w:rPr>
          <w:del w:id="456" w:author="Art Goldberg" w:date="2020-08-13T16:56:00Z"/>
        </w:rPr>
      </w:pPr>
    </w:p>
    <w:moveToRangeEnd w:id="440"/>
    <w:p w14:paraId="3883645F" w14:textId="7DB6FBC3" w:rsidR="000B4789" w:rsidDel="009E094A" w:rsidRDefault="000B4789" w:rsidP="000B4789">
      <w:pPr>
        <w:rPr>
          <w:del w:id="457" w:author="Art Goldberg" w:date="2020-08-13T18:33:00Z"/>
        </w:rPr>
      </w:pPr>
      <w:del w:id="458" w:author="Art Goldberg" w:date="2020-08-13T18:33:00Z">
        <w:r w:rsidDel="009E094A">
          <w:delText>In addition, two tools provide a graphical interface for describing models, SIMUL8 [@concannon2003dynamic] and SimEvents [@clune2006discrete].</w:delText>
        </w:r>
      </w:del>
    </w:p>
    <w:p w14:paraId="23AE6BB4" w14:textId="01B69B30" w:rsidR="000B4789" w:rsidDel="009E094A" w:rsidRDefault="000B4789" w:rsidP="000B4789">
      <w:pPr>
        <w:rPr>
          <w:del w:id="459" w:author="Art Goldberg" w:date="2020-08-13T18:34:00Z"/>
        </w:rPr>
      </w:pPr>
      <w:del w:id="460" w:author="Art Goldberg" w:date="2020-08-13T18:34:00Z">
        <w:r w:rsidDel="009E094A">
          <w:delText>The commercial simulation tools all use proprietary modeling languages.</w:delText>
        </w:r>
      </w:del>
    </w:p>
    <w:p w14:paraId="58376581" w14:textId="44947B73" w:rsidR="009E094A" w:rsidRDefault="000B4789" w:rsidP="000B4789">
      <w:pPr>
        <w:rPr>
          <w:ins w:id="461" w:author="Art Goldberg" w:date="2020-08-13T19:16:00Z"/>
        </w:rPr>
      </w:pPr>
      <w:del w:id="462" w:author="Art Goldberg" w:date="2020-08-13T18:35:00Z">
        <w:r w:rsidDel="009E094A">
          <w:delText xml:space="preserve">DE-Sim and three other tools, </w:delText>
        </w:r>
      </w:del>
      <w:r>
        <w:t>SystemC [@mueller2001simulation]</w:t>
      </w:r>
      <w:ins w:id="463" w:author="Art Goldberg" w:date="2020-08-13T18:39:00Z">
        <w:r w:rsidR="00837243">
          <w:t xml:space="preserve"> </w:t>
        </w:r>
        <w:r w:rsidR="00826B1A">
          <w:t xml:space="preserve">is an OO DES tool based on C++ </w:t>
        </w:r>
      </w:ins>
      <w:ins w:id="464" w:author="Art Goldberg" w:date="2020-08-14T17:56:00Z">
        <w:r w:rsidR="005B6837">
          <w:t xml:space="preserve">that is </w:t>
        </w:r>
      </w:ins>
      <w:ins w:id="465" w:author="Art Goldberg" w:date="2020-08-13T19:15:00Z">
        <w:r w:rsidR="002D4C67">
          <w:t xml:space="preserve">commonly used to model </w:t>
        </w:r>
      </w:ins>
      <w:ins w:id="466" w:author="Art Goldberg" w:date="2020-08-13T19:16:00Z">
        <w:r w:rsidR="002D4C67">
          <w:t xml:space="preserve">the design and performance of </w:t>
        </w:r>
      </w:ins>
      <w:ins w:id="467" w:author="Art Goldberg" w:date="2020-08-13T19:15:00Z">
        <w:r w:rsidR="002D4C67">
          <w:t xml:space="preserve">digital </w:t>
        </w:r>
      </w:ins>
      <w:ins w:id="468" w:author="Art Goldberg" w:date="2020-08-13T19:16:00Z">
        <w:r w:rsidR="002D4C67">
          <w:t>systems.</w:t>
        </w:r>
      </w:ins>
    </w:p>
    <w:p w14:paraId="75668E09" w14:textId="0A8EC506" w:rsidR="000B4789" w:rsidDel="009E094A" w:rsidRDefault="000B4789" w:rsidP="000B4789">
      <w:pPr>
        <w:rPr>
          <w:del w:id="469" w:author="Art Goldberg" w:date="2020-08-13T18:35:00Z"/>
        </w:rPr>
      </w:pPr>
      <w:del w:id="470" w:author="Art Goldberg" w:date="2020-08-13T18:35:00Z">
        <w:r w:rsidDel="009E094A">
          <w:delText xml:space="preserve">, </w:delText>
        </w:r>
      </w:del>
      <w:del w:id="471" w:author="Art Goldberg" w:date="2020-08-13T17:13:00Z">
        <w:r w:rsidDel="00821C5B">
          <w:delText xml:space="preserve">SIMSCRIPT III [@rice2005simscript] </w:delText>
        </w:r>
      </w:del>
      <w:del w:id="472" w:author="Art Goldberg" w:date="2020-08-13T18:35:00Z">
        <w:r w:rsidDel="009E094A">
          <w:delText>and SimEvents support object-oriented descriptions of models</w:delText>
        </w:r>
      </w:del>
      <w:del w:id="473" w:author="Art Goldberg" w:date="2020-08-13T18:34:00Z">
        <w:r w:rsidDel="009E094A">
          <w:delText xml:space="preserve"> [@zeigler1987hierarchical]</w:delText>
        </w:r>
      </w:del>
      <w:del w:id="474" w:author="Art Goldberg" w:date="2020-08-13T18:35:00Z">
        <w:r w:rsidDel="009E094A">
          <w:delText>.</w:delText>
        </w:r>
      </w:del>
    </w:p>
    <w:p w14:paraId="7A63F191" w14:textId="1AD6DDDB" w:rsidR="000B4789" w:rsidDel="00837243" w:rsidRDefault="000B4789" w:rsidP="000B4789">
      <w:pPr>
        <w:rPr>
          <w:del w:id="475" w:author="Art Goldberg" w:date="2020-08-13T18:38:00Z"/>
        </w:rPr>
      </w:pPr>
      <w:moveFromRangeStart w:id="476" w:author="Art Goldberg" w:date="2020-08-13T18:36:00Z" w:name="move48236200"/>
      <w:moveFrom w:id="477" w:author="Art Goldberg" w:date="2020-08-13T18:36:00Z">
        <w:del w:id="478" w:author="Art Goldberg" w:date="2020-08-13T18:38:00Z">
          <w:r w:rsidDel="00837243">
            <w:delText xml:space="preserve">SimEvents obtains its OO modeling functionality from the OO features of </w:delText>
          </w:r>
          <w:r w:rsidR="003D1D20" w:rsidDel="00837243">
            <w:delText>Simulink</w:delText>
          </w:r>
          <w:r w:rsidDel="00837243">
            <w:delText>.</w:delText>
          </w:r>
        </w:del>
      </w:moveFrom>
      <w:moveFromRangeEnd w:id="476"/>
    </w:p>
    <w:p w14:paraId="67374315" w14:textId="2707A58F" w:rsidR="000B4789" w:rsidDel="00837243" w:rsidRDefault="000B4789" w:rsidP="000B4789">
      <w:pPr>
        <w:rPr>
          <w:del w:id="479" w:author="Art Goldberg" w:date="2020-08-13T18:38:00Z"/>
        </w:rPr>
      </w:pPr>
    </w:p>
    <w:p w14:paraId="2D4DD6F6" w14:textId="3D20453D" w:rsidR="002327E2" w:rsidDel="00532A02" w:rsidRDefault="002327E2" w:rsidP="002327E2">
      <w:moveFromRangeStart w:id="480" w:author="Art Goldberg" w:date="2020-08-13T16:56:00Z" w:name="move48230180"/>
      <w:moveFrom w:id="481" w:author="Art Goldberg" w:date="2020-08-13T16:56:00Z">
        <w:r w:rsidDel="00532A02">
          <w:t>In contrast with SimPy</w:t>
        </w:r>
        <w:r w:rsidR="00B95DA3" w:rsidDel="00532A02">
          <w:t xml:space="preserve"> [@</w:t>
        </w:r>
        <w:r w:rsidR="00B95DA3" w:rsidRPr="00B95DA3" w:rsidDel="00532A02">
          <w:t>matloff2008introduction</w:t>
        </w:r>
        <w:r w:rsidR="00B95DA3" w:rsidDel="00532A02">
          <w:t>]</w:t>
        </w:r>
        <w:r w:rsidDel="00532A02">
          <w:t xml:space="preserve">, DE-Sim models </w:t>
        </w:r>
        <w:r w:rsidR="008E578D" w:rsidDel="00532A02">
          <w:t xml:space="preserve">are </w:t>
        </w:r>
        <w:r w:rsidDel="00532A02">
          <w:t xml:space="preserve">defined using </w:t>
        </w:r>
        <w:r w:rsidR="00422638" w:rsidDel="00532A02">
          <w:t>object-oriented programs</w:t>
        </w:r>
        <w:r w:rsidDel="00532A02">
          <w:t xml:space="preserve">, whereas SimPy models must be defined </w:t>
        </w:r>
        <w:r w:rsidR="008E578D" w:rsidDel="00532A02">
          <w:t xml:space="preserve">with functions </w:t>
        </w:r>
        <w:r w:rsidDel="00532A02">
          <w:t>at a lower-level.</w:t>
        </w:r>
      </w:moveFrom>
    </w:p>
    <w:p w14:paraId="2D121E2D" w14:textId="360DDDAE" w:rsidR="009B5CCA" w:rsidDel="00532A02" w:rsidRDefault="002327E2" w:rsidP="002327E2">
      <w:moveFrom w:id="482" w:author="Art Goldberg" w:date="2020-08-13T16:56:00Z">
        <w:r w:rsidDel="00532A02">
          <w:t>In addition, DE-Sim supports a uniform approach for scheduling events</w:t>
        </w:r>
        <w:r w:rsidR="009B5CCA" w:rsidDel="00532A02">
          <w:t xml:space="preserve">, whereas SimPy models that contain multiple </w:t>
        </w:r>
        <w:r w:rsidR="00FE7B11" w:rsidDel="00532A02">
          <w:t xml:space="preserve">interacting </w:t>
        </w:r>
        <w:r w:rsidR="009B5CCA" w:rsidDel="00532A02">
          <w:t>processes must use two approaches to schedule events.</w:t>
        </w:r>
      </w:moveFrom>
    </w:p>
    <w:p w14:paraId="125FB9D3" w14:textId="1975A1EE" w:rsidR="009B5CCA" w:rsidDel="00532A02" w:rsidRDefault="009B5CCA" w:rsidP="002327E2">
      <w:moveFrom w:id="483" w:author="Art Goldberg" w:date="2020-08-13T16:56:00Z">
        <w:r w:rsidDel="00532A02">
          <w:t xml:space="preserve">DE-Sim </w:t>
        </w:r>
        <w:r w:rsidR="002327E2" w:rsidDel="00532A02">
          <w:t>object</w:t>
        </w:r>
        <w:r w:rsidDel="00532A02">
          <w:t xml:space="preserve">s always </w:t>
        </w:r>
        <w:r w:rsidR="008E578D" w:rsidDel="00532A02">
          <w:t xml:space="preserve">schedule an </w:t>
        </w:r>
        <w:r w:rsidR="002327E2" w:rsidDel="00532A02">
          <w:t xml:space="preserve">event </w:t>
        </w:r>
        <w:r w:rsidDel="00532A02">
          <w:t>by sending</w:t>
        </w:r>
        <w:r w:rsidR="002327E2" w:rsidDel="00532A02">
          <w:t xml:space="preserve"> an event message to the object that will execute the event</w:t>
        </w:r>
        <w:r w:rsidDel="00532A02">
          <w:t>.</w:t>
        </w:r>
      </w:moveFrom>
    </w:p>
    <w:p w14:paraId="0E585BBA" w14:textId="57387003" w:rsidR="002327E2" w:rsidDel="00532A02" w:rsidRDefault="009B5CCA" w:rsidP="002327E2">
      <w:moveFrom w:id="484" w:author="Art Goldberg" w:date="2020-08-13T16:56:00Z">
        <w:r w:rsidDel="00532A02">
          <w:t xml:space="preserve">However, </w:t>
        </w:r>
        <w:r w:rsidR="002327E2" w:rsidDel="00532A02">
          <w:t>SimPy processes schedule events for themselves by using a timeout call and Python's `yield` function, but schedule events for other processes by raising an interrupt exception.</w:t>
        </w:r>
      </w:moveFrom>
    </w:p>
    <w:p w14:paraId="6EC3989A" w14:textId="2B2E1296" w:rsidR="002327E2" w:rsidDel="00532A02" w:rsidRDefault="002327E2" w:rsidP="002327E2"/>
    <w:moveFromRangeEnd w:id="480"/>
    <w:p w14:paraId="4C83D5D7" w14:textId="28C828FF" w:rsidR="00AF0B7B" w:rsidDel="002D4C67" w:rsidRDefault="00AF0B7B" w:rsidP="00AF0B7B">
      <w:pPr>
        <w:rPr>
          <w:del w:id="485" w:author="Art Goldberg" w:date="2020-08-13T19:16:00Z"/>
        </w:rPr>
      </w:pPr>
      <w:r>
        <w:t xml:space="preserve">DE-Sim </w:t>
      </w:r>
      <w:r w:rsidR="00FE3AE9">
        <w:t xml:space="preserve">is </w:t>
      </w:r>
      <w:r>
        <w:t>more accessible to scientific researchers than SystemC, because DE-Sim builds upon Python whereas SystemC uses C++, a lower-level language.</w:t>
      </w:r>
    </w:p>
    <w:p w14:paraId="185D8613" w14:textId="371C3C19" w:rsidR="002327E2" w:rsidDel="002D4C67" w:rsidRDefault="002327E2" w:rsidP="009B5CCA">
      <w:pPr>
        <w:rPr>
          <w:del w:id="486" w:author="Art Goldberg" w:date="2020-08-13T19:16:00Z"/>
        </w:rPr>
      </w:pPr>
      <w:del w:id="487" w:author="Art Goldberg" w:date="2020-08-13T19:16:00Z">
        <w:r w:rsidDel="002D4C67">
          <w:delText xml:space="preserve">In addition, </w:delText>
        </w:r>
        <w:r w:rsidR="009B5CCA" w:rsidDel="002D4C67">
          <w:delText xml:space="preserve">because </w:delText>
        </w:r>
        <w:r w:rsidDel="002D4C67">
          <w:delText xml:space="preserve">SystemC </w:delText>
        </w:r>
        <w:r w:rsidR="009B5CCA" w:rsidDel="002D4C67">
          <w:delText xml:space="preserve">is designed for </w:delText>
        </w:r>
        <w:r w:rsidDel="002D4C67">
          <w:delText>mo</w:delText>
        </w:r>
        <w:r w:rsidR="009B5CCA" w:rsidDel="002D4C67">
          <w:delText xml:space="preserve">deling </w:delText>
        </w:r>
        <w:r w:rsidDel="002D4C67">
          <w:delText>digital electronics, its concepts do not map well onto the systems that scientific researchers study.</w:delText>
        </w:r>
      </w:del>
    </w:p>
    <w:p w14:paraId="6D31E625" w14:textId="77777777" w:rsidR="00837243" w:rsidRDefault="00837243" w:rsidP="00244F8C">
      <w:pPr>
        <w:rPr>
          <w:ins w:id="488" w:author="Art Goldberg" w:date="2020-08-13T18:38:00Z"/>
        </w:rPr>
      </w:pPr>
    </w:p>
    <w:p w14:paraId="56ED4C49" w14:textId="432D7B30" w:rsidR="002327E2" w:rsidDel="00837243" w:rsidRDefault="00244F8C" w:rsidP="00244F8C">
      <w:pPr>
        <w:rPr>
          <w:del w:id="489" w:author="Art Goldberg" w:date="2020-08-13T18:39:00Z"/>
        </w:rPr>
      </w:pPr>
      <w:del w:id="490" w:author="Art Goldberg" w:date="2020-08-13T18:39:00Z">
        <w:r w:rsidDel="00837243">
          <w:delText xml:space="preserve">The last three </w:delText>
        </w:r>
        <w:r w:rsidR="002327E2" w:rsidDel="00837243">
          <w:delText xml:space="preserve">DES tools </w:delText>
        </w:r>
        <w:r w:rsidDel="00837243">
          <w:delText xml:space="preserve">in </w:delText>
        </w:r>
        <w:r w:rsidRPr="00885EBE" w:rsidDel="00837243">
          <w:delText>\autoref{fig:comparison}</w:delText>
        </w:r>
        <w:r w:rsidDel="00837243">
          <w:delText xml:space="preserve"> </w:delText>
        </w:r>
        <w:r w:rsidR="002327E2" w:rsidDel="00837243">
          <w:delText>are commercial software.</w:delText>
        </w:r>
      </w:del>
    </w:p>
    <w:p w14:paraId="6345F230" w14:textId="2B69334C" w:rsidR="00C92B20" w:rsidRDefault="002327E2" w:rsidP="007673FD">
      <w:pPr>
        <w:rPr>
          <w:ins w:id="491" w:author="Art Goldberg" w:date="2020-08-06T12:30:00Z"/>
        </w:rPr>
      </w:pPr>
      <w:del w:id="492" w:author="Art Goldberg" w:date="2020-08-13T18:39:00Z">
        <w:r w:rsidDel="00837243">
          <w:delText xml:space="preserve">Two of them, SIMUL8 and SimEvents, specialize in modeling domains that </w:delText>
        </w:r>
        <w:r w:rsidR="007673FD" w:rsidDel="00837243">
          <w:delText xml:space="preserve">do not contain </w:delText>
        </w:r>
        <w:r w:rsidDel="00837243">
          <w:delText>scientific problems.</w:delText>
        </w:r>
      </w:del>
    </w:p>
    <w:p w14:paraId="1AE578B8" w14:textId="6C6DBDFF" w:rsidR="00C92B20" w:rsidDel="00A030AE" w:rsidRDefault="00C92B20" w:rsidP="007673FD">
      <w:pPr>
        <w:rPr>
          <w:del w:id="493" w:author="Art Goldberg" w:date="2020-08-13T19:52:00Z"/>
        </w:rPr>
      </w:pPr>
    </w:p>
    <w:p w14:paraId="214CDBE8" w14:textId="491ECD42" w:rsidR="002327E2" w:rsidDel="00A030AE" w:rsidRDefault="002327E2" w:rsidP="002327E2">
      <w:pPr>
        <w:rPr>
          <w:del w:id="494" w:author="Art Goldberg" w:date="2020-08-13T19:52:00Z"/>
        </w:rPr>
      </w:pPr>
    </w:p>
    <w:p w14:paraId="4D54EED0" w14:textId="3DB52CED" w:rsidR="000C6899" w:rsidDel="00A030AE" w:rsidRDefault="000C6899" w:rsidP="000C6899">
      <w:pPr>
        <w:rPr>
          <w:del w:id="495" w:author="Art Goldberg" w:date="2020-08-13T19:52:00Z"/>
        </w:rPr>
      </w:pPr>
      <w:del w:id="496" w:author="Art Goldberg" w:date="2020-08-13T19:52:00Z">
        <w:r w:rsidDel="00A030AE">
          <w:delText xml:space="preserve">![**DE-Sim can generate space-time visualizations of simulation trajectories.** </w:delText>
        </w:r>
      </w:del>
    </w:p>
    <w:p w14:paraId="4E5A71A9" w14:textId="00E53991" w:rsidR="000C6899" w:rsidDel="00A030AE" w:rsidRDefault="000C6899" w:rsidP="000C6899">
      <w:pPr>
        <w:rPr>
          <w:del w:id="497" w:author="Art Goldberg" w:date="2020-08-13T19:52:00Z"/>
        </w:rPr>
      </w:pPr>
      <w:del w:id="498" w:author="Art Goldberg" w:date="2020-08-13T19:52:00Z">
        <w:r w:rsidDel="00A030AE">
          <w:delText xml:space="preserve">This figure illustrates a space-time visualization of all of the events and messages in a simulation of the </w:delText>
        </w:r>
        <w:commentRangeStart w:id="499"/>
        <w:commentRangeStart w:id="500"/>
        <w:r w:rsidDel="00A030AE">
          <w:delText>parallel hold (PHOLD) DES benchmark model</w:delText>
        </w:r>
      </w:del>
      <w:del w:id="501" w:author="Art Goldberg" w:date="2020-08-06T12:26:00Z">
        <w:r w:rsidDel="0013279A">
          <w:delText xml:space="preserve"> </w:delText>
        </w:r>
        <w:commentRangeEnd w:id="499"/>
        <w:r w:rsidR="00EB465E" w:rsidDel="0013279A">
          <w:rPr>
            <w:rStyle w:val="CommentReference"/>
          </w:rPr>
          <w:commentReference w:id="499"/>
        </w:r>
      </w:del>
      <w:commentRangeEnd w:id="500"/>
      <w:del w:id="502" w:author="Art Goldberg" w:date="2020-08-13T19:52:00Z">
        <w:r w:rsidR="0013279A" w:rsidDel="00A030AE">
          <w:rPr>
            <w:rStyle w:val="CommentReference"/>
          </w:rPr>
          <w:commentReference w:id="500"/>
        </w:r>
        <w:r w:rsidDel="00A030AE">
          <w:delText>with three simulation objects. The timeline (grey line) for each object shows its events (grey dots). Each event in PHOLD schedules another event</w:delText>
        </w:r>
      </w:del>
      <w:del w:id="503" w:author="Art Goldberg" w:date="2020-08-13T10:51:00Z">
        <w:r w:rsidDel="00D11C66">
          <w:delText xml:space="preserve">, as </w:delText>
        </w:r>
      </w:del>
      <w:del w:id="504" w:author="Art Goldberg" w:date="2020-08-13T19:52:00Z">
        <w:r w:rsidDel="00A030AE">
          <w:delText>illustrated by event message</w:delText>
        </w:r>
      </w:del>
      <w:del w:id="505" w:author="Art Goldberg" w:date="2020-08-13T10:51:00Z">
        <w:r w:rsidDel="00D11C66">
          <w:delText>s</w:delText>
        </w:r>
      </w:del>
      <w:del w:id="506" w:author="Art Goldberg" w:date="2020-08-13T19:52:00Z">
        <w:r w:rsidDel="00A030AE">
          <w:delText xml:space="preserve"> (arrow</w:delText>
        </w:r>
      </w:del>
      <w:del w:id="507" w:author="Art Goldberg" w:date="2020-08-13T10:52:00Z">
        <w:r w:rsidDel="00D11C66">
          <w:delText>s</w:delText>
        </w:r>
      </w:del>
      <w:del w:id="508" w:author="Art Goldberg" w:date="2020-08-13T19:52:00Z">
        <w:r w:rsidDel="00A030AE">
          <w:delText xml:space="preserve">) sent from </w:delText>
        </w:r>
      </w:del>
      <w:del w:id="509" w:author="Art Goldberg" w:date="2020-08-13T10:47:00Z">
        <w:r w:rsidDel="003A558E">
          <w:delText xml:space="preserve">the </w:delText>
        </w:r>
      </w:del>
      <w:del w:id="510" w:author="Art Goldberg" w:date="2020-08-13T19:52:00Z">
        <w:r w:rsidDel="00A030AE">
          <w:delText>earlier event to the event being scheduled. The curved blue arrows indicate events scheduled by a simulation object for itself</w:delText>
        </w:r>
      </w:del>
      <w:del w:id="511" w:author="Art Goldberg" w:date="2020-08-13T10:48:00Z">
        <w:r w:rsidDel="003A558E">
          <w:delText xml:space="preserve"> in the future</w:delText>
        </w:r>
      </w:del>
      <w:del w:id="512" w:author="Art Goldberg" w:date="2020-08-13T19:52:00Z">
        <w:r w:rsidDel="00A030AE">
          <w:delText xml:space="preserve">, while the straight purple arrows indicate event messages sent to other simulation objects. The programs for the PHOLD model and for visualizing the trajectory of any simulation are available in the DE-Sim Git repository. </w:delText>
        </w:r>
      </w:del>
    </w:p>
    <w:p w14:paraId="7EC740E6" w14:textId="7905481B" w:rsidR="000C6899" w:rsidDel="00A030AE" w:rsidRDefault="000C6899" w:rsidP="000C6899">
      <w:pPr>
        <w:rPr>
          <w:del w:id="513" w:author="Art Goldberg" w:date="2020-08-13T19:52:00Z"/>
        </w:rPr>
      </w:pPr>
      <w:del w:id="514" w:author="Art Goldberg" w:date="2020-08-13T19:52:00Z">
        <w:r w:rsidDel="00A030AE">
          <w:delText>\label{fig:</w:delText>
        </w:r>
        <w:commentRangeStart w:id="515"/>
        <w:commentRangeStart w:id="516"/>
        <w:r w:rsidDel="00A030AE">
          <w:delText>phold_space_time_plot</w:delText>
        </w:r>
        <w:commentRangeEnd w:id="515"/>
        <w:r w:rsidR="00593DB1" w:rsidDel="00A030AE">
          <w:rPr>
            <w:rStyle w:val="CommentReference"/>
          </w:rPr>
          <w:commentReference w:id="515"/>
        </w:r>
        <w:commentRangeEnd w:id="516"/>
        <w:r w:rsidR="00B05D68" w:rsidDel="00A030AE">
          <w:rPr>
            <w:rStyle w:val="CommentReference"/>
          </w:rPr>
          <w:commentReference w:id="516"/>
        </w:r>
        <w:r w:rsidDel="00A030AE">
          <w:delText>}](phold_space_time_plot.pdf)</w:delText>
        </w:r>
      </w:del>
    </w:p>
    <w:p w14:paraId="3D11B5F6" w14:textId="5AAC301D" w:rsidR="000C6899" w:rsidDel="00A030AE" w:rsidRDefault="000C6899" w:rsidP="000C6899">
      <w:pPr>
        <w:rPr>
          <w:del w:id="517" w:author="Art Goldberg" w:date="2020-08-13T19:52:00Z"/>
        </w:rPr>
      </w:pPr>
    </w:p>
    <w:p w14:paraId="46DE008C" w14:textId="4638F116" w:rsidR="00AF0B7B" w:rsidRDefault="00AF0B7B" w:rsidP="003E4E6F">
      <w:commentRangeStart w:id="518"/>
      <w:commentRangeStart w:id="519"/>
      <w:r>
        <w:t xml:space="preserve">An important benefit of OO DES </w:t>
      </w:r>
      <w:ins w:id="520" w:author="Art Goldberg" w:date="2020-08-13T20:12:00Z">
        <w:r w:rsidR="003E4E6F">
          <w:t xml:space="preserve">tools like DE-Sim </w:t>
        </w:r>
      </w:ins>
      <w:ins w:id="521" w:author="Art Goldberg" w:date="2020-08-13T20:25:00Z">
        <w:r w:rsidR="001254DB">
          <w:t xml:space="preserve">and </w:t>
        </w:r>
      </w:ins>
      <w:ins w:id="522" w:author="Art Goldberg" w:date="2020-08-14T17:58:00Z">
        <w:r w:rsidR="005B6837">
          <w:t xml:space="preserve">the </w:t>
        </w:r>
      </w:ins>
      <w:ins w:id="523" w:author="Art Goldberg" w:date="2020-08-13T20:25:00Z">
        <w:r w:rsidR="001254DB">
          <w:t xml:space="preserve">other OO </w:t>
        </w:r>
      </w:ins>
      <w:ins w:id="524" w:author="Art Goldberg" w:date="2020-08-14T17:58:00Z">
        <w:r w:rsidR="005B6837">
          <w:t xml:space="preserve">DES </w:t>
        </w:r>
      </w:ins>
      <w:ins w:id="525" w:author="Art Goldberg" w:date="2020-08-13T20:25:00Z">
        <w:r w:rsidR="001254DB">
          <w:t xml:space="preserve">tools in </w:t>
        </w:r>
      </w:ins>
      <w:ins w:id="526" w:author="Art Goldberg" w:date="2020-08-13T20:26:00Z">
        <w:r w:rsidR="001254DB" w:rsidRPr="00885EBE">
          <w:t>\autoref{fig:comparison}</w:t>
        </w:r>
      </w:ins>
      <w:ins w:id="527" w:author="Art Goldberg" w:date="2020-08-13T20:25:00Z">
        <w:r w:rsidR="001254DB">
          <w:t xml:space="preserve"> </w:t>
        </w:r>
      </w:ins>
      <w:del w:id="528" w:author="Art Goldberg" w:date="2020-08-13T20:12:00Z">
        <w:r w:rsidDel="003E4E6F">
          <w:delText xml:space="preserve">models </w:delText>
        </w:r>
      </w:del>
      <w:r>
        <w:t xml:space="preserve">is that individual simulation runs </w:t>
      </w:r>
      <w:r w:rsidR="007A1C45">
        <w:t>may</w:t>
      </w:r>
      <w:r>
        <w:t xml:space="preserve"> be sped up by parallel execution on multiple cores.</w:t>
      </w:r>
    </w:p>
    <w:p w14:paraId="0CD01149" w14:textId="77777777" w:rsidR="0041788E" w:rsidRDefault="005C612E" w:rsidP="007A1C45">
      <w:pPr>
        <w:rPr>
          <w:ins w:id="529" w:author="Art Goldberg" w:date="2020-08-14T18:01:00Z"/>
        </w:rPr>
      </w:pPr>
      <w:r>
        <w:t xml:space="preserve">More precisely, </w:t>
      </w:r>
      <w:r w:rsidR="007A1C45">
        <w:t xml:space="preserve">the simulation of </w:t>
      </w:r>
      <w:r w:rsidR="00AF0B7B">
        <w:t xml:space="preserve">an OO DES model composed of </w:t>
      </w:r>
      <w:ins w:id="530" w:author="Art Goldberg" w:date="2020-08-14T17:58:00Z">
        <w:r w:rsidR="005B6837">
          <w:t xml:space="preserve">simulation </w:t>
        </w:r>
      </w:ins>
      <w:r w:rsidR="00AF0B7B">
        <w:t xml:space="preserve">objects </w:t>
      </w:r>
      <w:r w:rsidR="00532020">
        <w:t>that</w:t>
      </w:r>
      <w:r w:rsidR="00AF0B7B">
        <w:t xml:space="preserve"> </w:t>
      </w:r>
      <w:r w:rsidR="001B5EB7">
        <w:t xml:space="preserve">only </w:t>
      </w:r>
      <w:r w:rsidR="00495E4B">
        <w:t xml:space="preserve">interact with each other via event messages </w:t>
      </w:r>
      <w:r w:rsidR="007A1C45">
        <w:t>and do not access shared memory might</w:t>
      </w:r>
      <w:r w:rsidR="004149F2">
        <w:t xml:space="preserve"> be sped up by distributing its objects across multiple cores and executing them in parallel</w:t>
      </w:r>
      <w:ins w:id="531" w:author="Art Goldberg" w:date="2020-08-14T18:01:00Z">
        <w:r w:rsidR="0041788E">
          <w:t>.</w:t>
        </w:r>
      </w:ins>
    </w:p>
    <w:p w14:paraId="7929413C" w14:textId="355AB06E" w:rsidR="007A1C45" w:rsidDel="004D43B0" w:rsidRDefault="007A1C45" w:rsidP="007A1C45">
      <w:pPr>
        <w:rPr>
          <w:del w:id="532" w:author="Art Goldberg" w:date="2020-08-14T18:02:00Z"/>
        </w:rPr>
      </w:pPr>
      <w:del w:id="533" w:author="Art Goldberg" w:date="2020-08-14T18:02:00Z">
        <w:r w:rsidDel="004D43B0">
          <w:delText>.</w:delText>
        </w:r>
      </w:del>
    </w:p>
    <w:p w14:paraId="4DC7D2D3" w14:textId="33AF88CE" w:rsidR="00AF0B7B" w:rsidRDefault="007A1C45" w:rsidP="007A1C45">
      <w:pPr>
        <w:rPr>
          <w:ins w:id="534" w:author="Art Goldberg" w:date="2020-08-14T18:02:00Z"/>
        </w:rPr>
      </w:pPr>
      <w:r>
        <w:t xml:space="preserve">This simulation would need to be </w:t>
      </w:r>
      <w:r w:rsidR="004149F2">
        <w:t xml:space="preserve">synchronized </w:t>
      </w:r>
      <w:r w:rsidR="00AF0B7B">
        <w:t>by a parallel DES simulator, such as Time Warp [@Jefferson1985, @carothers2000ross].</w:t>
      </w:r>
    </w:p>
    <w:p w14:paraId="08EF9DE2" w14:textId="25C7EFDD" w:rsidR="004D43B0" w:rsidRDefault="004D43B0" w:rsidP="007A1C45">
      <w:ins w:id="535" w:author="Art Goldberg" w:date="2020-08-14T18:03:00Z">
        <w:r>
          <w:t>SystemC has been parallelized  [@</w:t>
        </w:r>
        <w:r w:rsidRPr="001254DB">
          <w:t>schumacher2010parsc</w:t>
        </w:r>
        <w:r>
          <w:t>], f</w:t>
        </w:r>
      </w:ins>
      <w:ins w:id="536" w:author="Art Goldberg" w:date="2020-08-14T18:02:00Z">
        <w:r>
          <w:t>or example.</w:t>
        </w:r>
      </w:ins>
    </w:p>
    <w:p w14:paraId="7130F0A1" w14:textId="31D180E8" w:rsidR="002327E2" w:rsidRPr="00244377" w:rsidRDefault="002327E2" w:rsidP="002327E2">
      <w:r>
        <w:t xml:space="preserve">Parallel DES simulations </w:t>
      </w:r>
      <w:r w:rsidRPr="00244377">
        <w:t xml:space="preserve">can achieve substantial speedup, as </w:t>
      </w:r>
      <w:del w:id="537" w:author="Art Goldberg" w:date="2020-08-13T20:27:00Z">
        <w:r w:rsidRPr="00244377" w:rsidDel="003B7DA7">
          <w:delText>Barnes et al.</w:delText>
        </w:r>
      </w:del>
      <w:ins w:id="538" w:author="Art Goldberg" w:date="2020-08-13T20:27:00Z">
        <w:r w:rsidR="003B7DA7">
          <w:t>was</w:t>
        </w:r>
      </w:ins>
      <w:r w:rsidRPr="00244377">
        <w:t xml:space="preserve"> demonstrated by running the PHOLD</w:t>
      </w:r>
      <w:r w:rsidR="00FA4572" w:rsidRPr="00244377">
        <w:t xml:space="preserve"> </w:t>
      </w:r>
      <w:r w:rsidRPr="00244377">
        <w:t>benchmark</w:t>
      </w:r>
      <w:del w:id="539" w:author="Art Goldberg" w:date="2020-08-06T12:25:00Z">
        <w:r w:rsidRPr="00244377" w:rsidDel="0013279A">
          <w:delText xml:space="preserve"> [@fujimoto1990performance]</w:delText>
        </w:r>
      </w:del>
      <w:r w:rsidRPr="00244377">
        <w:t xml:space="preserve"> on nearly 2 million cores [@Barnes2013].</w:t>
      </w:r>
    </w:p>
    <w:p w14:paraId="74DD46A3" w14:textId="06FF9B96" w:rsidR="00397B1A" w:rsidRPr="00244377" w:rsidDel="00ED6578" w:rsidRDefault="00397B1A" w:rsidP="002327E2">
      <w:pPr>
        <w:rPr>
          <w:del w:id="540" w:author="Art Goldberg" w:date="2020-08-13T20:13:00Z"/>
        </w:rPr>
      </w:pPr>
      <w:del w:id="541" w:author="Art Goldberg" w:date="2020-08-13T20:13:00Z">
        <w:r w:rsidRPr="00244377" w:rsidDel="00ED6578">
          <w:delText xml:space="preserve">By contrast, while independent SimPy simulations can be run in parallel, a single SimPy simulation cannot </w:delText>
        </w:r>
        <w:r w:rsidR="00462BE4" w:rsidRPr="00244377" w:rsidDel="00ED6578">
          <w:delText>be parallelized</w:delText>
        </w:r>
        <w:r w:rsidR="00AE6C56" w:rsidRPr="00244377" w:rsidDel="00ED6578">
          <w:delText xml:space="preserve"> [@muller2011running]</w:delText>
        </w:r>
        <w:r w:rsidR="00462BE4" w:rsidRPr="00244377" w:rsidDel="00ED6578">
          <w:delText>.</w:delText>
        </w:r>
        <w:commentRangeEnd w:id="518"/>
        <w:r w:rsidR="003D1D20" w:rsidRPr="00244377" w:rsidDel="00ED6578">
          <w:rPr>
            <w:rStyle w:val="CommentReference"/>
          </w:rPr>
          <w:commentReference w:id="518"/>
        </w:r>
        <w:commentRangeEnd w:id="519"/>
        <w:r w:rsidR="00B01623" w:rsidDel="00ED6578">
          <w:rPr>
            <w:rStyle w:val="CommentReference"/>
          </w:rPr>
          <w:commentReference w:id="519"/>
        </w:r>
      </w:del>
    </w:p>
    <w:p w14:paraId="354ACA46" w14:textId="77777777" w:rsidR="00A37E63" w:rsidRDefault="00A37E63" w:rsidP="00A37E63">
      <w:pPr>
        <w:rPr>
          <w:ins w:id="542" w:author="Art Goldberg" w:date="2020-08-13T15:42:00Z"/>
        </w:rPr>
      </w:pPr>
    </w:p>
    <w:p w14:paraId="38BEB820" w14:textId="08BBBC3D" w:rsidR="001A06B3" w:rsidRPr="00244377" w:rsidRDefault="001A06B3" w:rsidP="00A37E63">
      <w:ins w:id="543" w:author="Art Goldberg" w:date="2020-08-13T15:42:00Z">
        <w:r>
          <w:t xml:space="preserve">In summary, the </w:t>
        </w:r>
      </w:ins>
      <w:ins w:id="544" w:author="Art Goldberg" w:date="2020-08-13T15:43:00Z">
        <w:r>
          <w:t xml:space="preserve">primary </w:t>
        </w:r>
      </w:ins>
      <w:ins w:id="545" w:author="Art Goldberg" w:date="2020-08-13T15:42:00Z">
        <w:r>
          <w:t>advantage</w:t>
        </w:r>
      </w:ins>
      <w:ins w:id="546" w:author="Art Goldberg" w:date="2020-08-14T18:03:00Z">
        <w:r w:rsidR="00207725">
          <w:t>s</w:t>
        </w:r>
      </w:ins>
      <w:ins w:id="547" w:author="Art Goldberg" w:date="2020-08-13T15:42:00Z">
        <w:r>
          <w:t xml:space="preserve"> of DE-Sim </w:t>
        </w:r>
      </w:ins>
      <w:ins w:id="548" w:author="Art Goldberg" w:date="2020-08-14T18:04:00Z">
        <w:r w:rsidR="00207725">
          <w:t xml:space="preserve">are </w:t>
        </w:r>
      </w:ins>
      <w:ins w:id="549" w:author="Art Goldberg" w:date="2020-08-13T15:42:00Z">
        <w:r>
          <w:t xml:space="preserve">that </w:t>
        </w:r>
      </w:ins>
      <w:moveToRangeStart w:id="550" w:author="Art Goldberg" w:date="2020-08-13T15:42:00Z" w:name="move48225758"/>
      <w:commentRangeStart w:id="551"/>
      <w:commentRangeStart w:id="552"/>
      <w:moveTo w:id="553" w:author="Art Goldberg" w:date="2020-08-13T15:42:00Z">
        <w:del w:id="554" w:author="Art Goldberg" w:date="2020-08-14T18:04:00Z">
          <w:r w:rsidDel="00207725">
            <w:delText>I</w:delText>
          </w:r>
        </w:del>
      </w:moveTo>
      <w:ins w:id="555" w:author="Art Goldberg" w:date="2020-08-14T18:04:00Z">
        <w:r w:rsidR="00207725">
          <w:t>i</w:t>
        </w:r>
      </w:ins>
      <w:moveTo w:id="556" w:author="Art Goldberg" w:date="2020-08-13T15:42:00Z">
        <w:r>
          <w:t xml:space="preserve">t combines the power and convenience of OO modeling with the ability to leverage Python's </w:t>
        </w:r>
        <w:del w:id="557" w:author="Art Goldberg" w:date="2020-08-13T20:35:00Z">
          <w:r w:rsidDel="00053B8A">
            <w:delText xml:space="preserve">extensive </w:delText>
          </w:r>
        </w:del>
        <w:r>
          <w:t>library of data science tools to manage and analyze the large datasets needed by models of complex systems.</w:t>
        </w:r>
        <w:commentRangeEnd w:id="551"/>
        <w:r>
          <w:rPr>
            <w:rStyle w:val="CommentReference"/>
          </w:rPr>
          <w:commentReference w:id="551"/>
        </w:r>
        <w:commentRangeEnd w:id="552"/>
        <w:r>
          <w:rPr>
            <w:rStyle w:val="CommentReference"/>
          </w:rPr>
          <w:commentReference w:id="552"/>
        </w:r>
      </w:moveTo>
      <w:moveToRangeEnd w:id="550"/>
    </w:p>
    <w:p w14:paraId="5A9D1C70" w14:textId="77777777" w:rsidR="006C1896" w:rsidRDefault="006C1896" w:rsidP="00A37E63">
      <w:pPr>
        <w:rPr>
          <w:ins w:id="558" w:author="Art Goldberg" w:date="2020-08-13T19:36:00Z"/>
        </w:rPr>
      </w:pPr>
    </w:p>
    <w:p w14:paraId="7B3295AC" w14:textId="77777777" w:rsidR="00A37E63" w:rsidRPr="00244377" w:rsidRDefault="00A37E63" w:rsidP="00A37E63">
      <w:commentRangeStart w:id="559"/>
      <w:commentRangeStart w:id="560"/>
      <w:r w:rsidRPr="00244377">
        <w:t># Tutorial: Building and simulating models with DE-Sim</w:t>
      </w:r>
      <w:commentRangeEnd w:id="559"/>
      <w:r w:rsidR="00EB465E" w:rsidRPr="00244377">
        <w:rPr>
          <w:rStyle w:val="CommentReference"/>
        </w:rPr>
        <w:commentReference w:id="559"/>
      </w:r>
      <w:commentRangeEnd w:id="560"/>
      <w:r w:rsidR="0028298A">
        <w:rPr>
          <w:rStyle w:val="CommentReference"/>
        </w:rPr>
        <w:commentReference w:id="560"/>
      </w:r>
    </w:p>
    <w:p w14:paraId="7A372357" w14:textId="77777777" w:rsidR="00CA309C" w:rsidRPr="00671FE0" w:rsidRDefault="00CA309C" w:rsidP="00A37E63"/>
    <w:p w14:paraId="7A8BA6AF" w14:textId="2A773941" w:rsidR="00134529" w:rsidRDefault="0043273D" w:rsidP="00A37E63">
      <w:pPr>
        <w:rPr>
          <w:ins w:id="561" w:author="Art Goldberg" w:date="2020-08-07T20:16:00Z"/>
        </w:rPr>
      </w:pPr>
      <w:ins w:id="562" w:author="Art Goldberg" w:date="2020-08-08T11:46:00Z">
        <w:r>
          <w:t xml:space="preserve">A simple </w:t>
        </w:r>
      </w:ins>
      <w:r w:rsidR="00A37E63" w:rsidRPr="00671FE0">
        <w:t xml:space="preserve">DE-Sim </w:t>
      </w:r>
      <w:r w:rsidR="003D1D20" w:rsidRPr="00671FE0">
        <w:t>model</w:t>
      </w:r>
      <w:del w:id="563" w:author="Art Goldberg" w:date="2020-08-08T11:46:00Z">
        <w:r w:rsidR="003D1D20" w:rsidRPr="00671FE0" w:rsidDel="0043273D">
          <w:delText>s</w:delText>
        </w:r>
      </w:del>
      <w:r w:rsidR="003D1D20" w:rsidRPr="00671FE0">
        <w:t xml:space="preserve"> </w:t>
      </w:r>
      <w:del w:id="564" w:author="Art Goldberg" w:date="2020-08-08T10:06:00Z">
        <w:r w:rsidR="00A37E63" w:rsidRPr="00671FE0" w:rsidDel="00244377">
          <w:delText>can be</w:delText>
        </w:r>
      </w:del>
      <w:ins w:id="565" w:author="Art Goldberg" w:date="2020-08-08T11:46:00Z">
        <w:r>
          <w:t xml:space="preserve">can be </w:t>
        </w:r>
      </w:ins>
      <w:del w:id="566" w:author="Art Goldberg" w:date="2020-08-08T11:46:00Z">
        <w:r w:rsidR="00A37E63" w:rsidRPr="00671FE0" w:rsidDel="0043273D">
          <w:delText xml:space="preserve"> </w:delText>
        </w:r>
      </w:del>
      <w:r w:rsidR="00A37E63" w:rsidRPr="00671FE0">
        <w:t xml:space="preserve">defined in </w:t>
      </w:r>
      <w:ins w:id="567" w:author="Art Goldberg" w:date="2020-08-07T20:15:00Z">
        <w:r w:rsidR="00CA309C" w:rsidRPr="00CA309C">
          <w:t xml:space="preserve">three steps: define </w:t>
        </w:r>
      </w:ins>
      <w:ins w:id="568" w:author="Art Goldberg" w:date="2020-08-08T11:46:00Z">
        <w:r>
          <w:t>a</w:t>
        </w:r>
      </w:ins>
      <w:ins w:id="569" w:author="Arthur Goldberg" w:date="2020-08-10T21:14:00Z">
        <w:r w:rsidR="00CF391C">
          <w:t>n</w:t>
        </w:r>
      </w:ins>
      <w:ins w:id="570" w:author="Art Goldberg" w:date="2020-08-08T11:46:00Z">
        <w:r>
          <w:t xml:space="preserve"> </w:t>
        </w:r>
        <w:del w:id="571" w:author="Arthur Goldberg" w:date="2020-08-10T21:13:00Z">
          <w:r w:rsidDel="00CF391C">
            <w:delText>simulation</w:delText>
          </w:r>
        </w:del>
      </w:ins>
      <w:ins w:id="572" w:author="Arthur Goldberg" w:date="2020-08-10T21:13:00Z">
        <w:r w:rsidR="00CF391C">
          <w:t xml:space="preserve">event </w:t>
        </w:r>
      </w:ins>
      <w:ins w:id="573" w:author="Art Goldberg" w:date="2020-08-08T11:46:00Z">
        <w:del w:id="574" w:author="Arthur Goldberg" w:date="2020-08-10T21:14:00Z">
          <w:r w:rsidDel="00CF391C">
            <w:delText xml:space="preserve"> </w:delText>
          </w:r>
        </w:del>
      </w:ins>
      <w:ins w:id="575" w:author="Art Goldberg" w:date="2020-08-07T20:15:00Z">
        <w:r w:rsidR="00CA309C" w:rsidRPr="00CA309C">
          <w:t xml:space="preserve">message </w:t>
        </w:r>
      </w:ins>
      <w:ins w:id="576" w:author="Art Goldberg" w:date="2020-08-08T10:06:00Z">
        <w:r>
          <w:t>class</w:t>
        </w:r>
      </w:ins>
      <w:ins w:id="577" w:author="Art Goldberg" w:date="2020-08-07T20:15:00Z">
        <w:r w:rsidR="00CA309C" w:rsidRPr="00CA309C">
          <w:t xml:space="preserve">; define a simulation </w:t>
        </w:r>
      </w:ins>
      <w:ins w:id="578" w:author="Art Goldberg" w:date="2020-08-08T11:46:00Z">
        <w:r w:rsidR="00055BCD">
          <w:t xml:space="preserve">object </w:t>
        </w:r>
      </w:ins>
      <w:ins w:id="579" w:author="Art Goldberg" w:date="2020-08-07T20:15:00Z">
        <w:r w:rsidR="00CA309C" w:rsidRPr="00CA309C">
          <w:t>class; and build and run a simulation.</w:t>
        </w:r>
      </w:ins>
    </w:p>
    <w:p w14:paraId="2C30EC3C" w14:textId="229BEA93" w:rsidR="00446FA3" w:rsidRDefault="00134529" w:rsidP="00A37E63">
      <w:pPr>
        <w:rPr>
          <w:ins w:id="580" w:author="Art Goldberg" w:date="2020-08-08T13:38:00Z"/>
        </w:rPr>
      </w:pPr>
      <w:ins w:id="581" w:author="Art Goldberg" w:date="2020-08-07T20:16:00Z">
        <w:r w:rsidRPr="00134529">
          <w:t>We illustrate this process with a model of a random walk on the integer number line</w:t>
        </w:r>
      </w:ins>
      <w:ins w:id="582" w:author="Art Goldberg" w:date="2020-08-08T13:33:00Z">
        <w:r w:rsidR="001E1DF4">
          <w:t xml:space="preserve"> (</w:t>
        </w:r>
      </w:ins>
      <w:ins w:id="583" w:author="Art Goldberg" w:date="2020-08-08T13:34:00Z">
        <w:r w:rsidR="00730961">
          <w:t xml:space="preserve">this example </w:t>
        </w:r>
      </w:ins>
      <w:ins w:id="584" w:author="Art Goldberg" w:date="2020-08-14T18:09:00Z">
        <w:r w:rsidR="002E2A1F">
          <w:t xml:space="preserve">is available </w:t>
        </w:r>
      </w:ins>
      <w:ins w:id="585" w:author="Art Goldberg" w:date="2020-08-08T13:34:00Z">
        <w:r w:rsidR="00730961">
          <w:t xml:space="preserve">in a </w:t>
        </w:r>
      </w:ins>
      <w:ins w:id="586" w:author="Art Goldberg" w:date="2020-08-08T13:38:00Z">
        <w:r w:rsidR="00446FA3">
          <w:t>[Jupyter notebook](</w:t>
        </w:r>
        <w:r w:rsidR="00446FA3" w:rsidRPr="00200D7D">
          <w:t>https://sandbox.karrlab.org/notebooks/de_sim/1.%20DE-Sim%20tutorial.ipynb</w:t>
        </w:r>
        <w:r w:rsidR="00446FA3">
          <w:t>)</w:t>
        </w:r>
      </w:ins>
      <w:ins w:id="587" w:author="Art Goldberg" w:date="2020-08-08T13:33:00Z">
        <w:r w:rsidR="001E1DF4">
          <w:t>)</w:t>
        </w:r>
      </w:ins>
      <w:ins w:id="588" w:author="Art Goldberg" w:date="2020-08-07T20:16:00Z">
        <w:r w:rsidRPr="00134529">
          <w:t xml:space="preserve">. </w:t>
        </w:r>
      </w:ins>
    </w:p>
    <w:p w14:paraId="76BDE3AA" w14:textId="17EF8965" w:rsidR="00A37E63" w:rsidRPr="00671FE0" w:rsidDel="00446FA3" w:rsidRDefault="00A37E63" w:rsidP="00A37E63">
      <w:pPr>
        <w:rPr>
          <w:del w:id="589" w:author="Art Goldberg" w:date="2020-08-08T13:38:00Z"/>
        </w:rPr>
      </w:pPr>
      <w:del w:id="590" w:author="Art Goldberg" w:date="2020-08-07T20:15:00Z">
        <w:r w:rsidRPr="00671FE0" w:rsidDel="00CA309C">
          <w:delText>three steps:</w:delText>
        </w:r>
      </w:del>
    </w:p>
    <w:p w14:paraId="6DD3EFD5" w14:textId="77777777" w:rsidR="00A37E63" w:rsidRPr="00671FE0" w:rsidRDefault="00A37E63" w:rsidP="00A37E63"/>
    <w:p w14:paraId="76A4C0FA" w14:textId="38E3F785" w:rsidR="00A37E63" w:rsidRDefault="00A37E63" w:rsidP="00A37E63">
      <w:pPr>
        <w:rPr>
          <w:ins w:id="591" w:author="Art Goldberg" w:date="2020-08-07T20:16:00Z"/>
        </w:rPr>
      </w:pPr>
      <w:r w:rsidRPr="00671FE0">
        <w:t xml:space="preserve">1: Create </w:t>
      </w:r>
      <w:ins w:id="592" w:author="Art Goldberg" w:date="2020-08-08T11:48:00Z">
        <w:r w:rsidR="00AC4790">
          <w:t xml:space="preserve">an </w:t>
        </w:r>
      </w:ins>
      <w:del w:id="593" w:author="Art Goldberg" w:date="2020-08-08T11:48:00Z">
        <w:r w:rsidR="003D1D20" w:rsidRPr="00671FE0" w:rsidDel="00AC4790">
          <w:delText xml:space="preserve">classes of </w:delText>
        </w:r>
      </w:del>
      <w:r w:rsidRPr="00671FE0">
        <w:t>event message</w:t>
      </w:r>
      <w:ins w:id="594" w:author="Art Goldberg" w:date="2020-08-08T11:48:00Z">
        <w:r w:rsidR="00AC4790">
          <w:t xml:space="preserve"> </w:t>
        </w:r>
        <w:r w:rsidR="00AC4790" w:rsidRPr="00671FE0">
          <w:t>class</w:t>
        </w:r>
        <w:r w:rsidR="00AC4790">
          <w:t xml:space="preserve"> </w:t>
        </w:r>
      </w:ins>
      <w:del w:id="595" w:author="Art Goldberg" w:date="2020-08-08T11:48:00Z">
        <w:r w:rsidRPr="00671FE0" w:rsidDel="00AC4790">
          <w:delText xml:space="preserve">s </w:delText>
        </w:r>
      </w:del>
      <w:r w:rsidRPr="00671FE0">
        <w:t>by subclassing `</w:t>
      </w:r>
      <w:del w:id="596" w:author="Art Goldberg" w:date="2020-08-08T10:07:00Z">
        <w:r w:rsidR="003D1D20" w:rsidRPr="00671FE0" w:rsidDel="00244377">
          <w:delText>de_sim.</w:delText>
        </w:r>
      </w:del>
      <w:del w:id="597" w:author="Arthur Goldberg" w:date="2020-08-10T18:11:00Z">
        <w:r w:rsidRPr="00671FE0" w:rsidDel="005821F1">
          <w:delText>SimulationMessage</w:delText>
        </w:r>
      </w:del>
      <w:ins w:id="598" w:author="Arthur Goldberg" w:date="2020-08-10T18:11:00Z">
        <w:r w:rsidR="005821F1">
          <w:t>EventMessage</w:t>
        </w:r>
      </w:ins>
      <w:r w:rsidRPr="00671FE0">
        <w:t>`.</w:t>
      </w:r>
    </w:p>
    <w:p w14:paraId="4880B7F1" w14:textId="77777777" w:rsidR="00134529" w:rsidRDefault="00134529" w:rsidP="00A37E63">
      <w:pPr>
        <w:rPr>
          <w:ins w:id="599" w:author="Art Goldberg" w:date="2020-08-07T20:17:00Z"/>
        </w:rPr>
      </w:pPr>
    </w:p>
    <w:p w14:paraId="09EBB68F" w14:textId="07407130" w:rsidR="00134529" w:rsidRDefault="00134529" w:rsidP="00134529">
      <w:pPr>
        <w:rPr>
          <w:ins w:id="600" w:author="Art Goldberg" w:date="2020-08-13T11:03:00Z"/>
        </w:rPr>
      </w:pPr>
      <w:ins w:id="601" w:author="Art Goldberg" w:date="2020-08-07T20:17:00Z">
        <w:r>
          <w:t xml:space="preserve">Each DE-Sim event contains an event message that provides data </w:t>
        </w:r>
      </w:ins>
      <w:ins w:id="602" w:author="Art Goldberg" w:date="2020-08-13T11:04:00Z">
        <w:r w:rsidR="008A54BC">
          <w:t>to</w:t>
        </w:r>
      </w:ins>
      <w:ins w:id="603" w:author="Art Goldberg" w:date="2020-08-07T20:17:00Z">
        <w:r>
          <w:t xml:space="preserve"> the simulation object </w:t>
        </w:r>
      </w:ins>
      <w:ins w:id="604" w:author="Art Goldberg" w:date="2020-08-13T11:03:00Z">
        <w:r w:rsidR="00A86821">
          <w:t>which</w:t>
        </w:r>
      </w:ins>
      <w:ins w:id="605" w:author="Art Goldberg" w:date="2020-08-07T20:17:00Z">
        <w:r>
          <w:t xml:space="preserve"> executes the event.</w:t>
        </w:r>
      </w:ins>
    </w:p>
    <w:p w14:paraId="32C734F0" w14:textId="61C2378B" w:rsidR="00134529" w:rsidRDefault="00134529" w:rsidP="00134529">
      <w:pPr>
        <w:rPr>
          <w:ins w:id="606" w:author="Art Goldberg" w:date="2020-08-07T20:17:00Z"/>
        </w:rPr>
      </w:pPr>
      <w:ins w:id="607" w:author="Art Goldberg" w:date="2020-08-07T20:17:00Z">
        <w:r>
          <w:t xml:space="preserve">The random walk model sends event messages that contain the </w:t>
        </w:r>
      </w:ins>
      <w:ins w:id="608" w:author="Art Goldberg" w:date="2020-08-13T11:07:00Z">
        <w:r w:rsidR="00AB2A59">
          <w:t>value</w:t>
        </w:r>
      </w:ins>
      <w:ins w:id="609" w:author="Art Goldberg" w:date="2020-08-07T20:17:00Z">
        <w:r>
          <w:t xml:space="preserve"> of </w:t>
        </w:r>
      </w:ins>
      <w:ins w:id="610" w:author="Art Goldberg" w:date="2020-08-13T11:19:00Z">
        <w:r w:rsidR="004468BC">
          <w:t xml:space="preserve">a </w:t>
        </w:r>
      </w:ins>
      <w:ins w:id="611" w:author="Art Goldberg" w:date="2020-08-07T20:17:00Z">
        <w:r>
          <w:t>random step.</w:t>
        </w:r>
      </w:ins>
    </w:p>
    <w:p w14:paraId="4F765D9C" w14:textId="4A052740" w:rsidR="00134529" w:rsidDel="00244377" w:rsidRDefault="00134529" w:rsidP="00A37E63">
      <w:pPr>
        <w:rPr>
          <w:del w:id="612" w:author="Art Goldberg" w:date="2020-08-08T10:08:00Z"/>
        </w:rPr>
      </w:pPr>
    </w:p>
    <w:p w14:paraId="298C27BD" w14:textId="77777777" w:rsidR="00A37E63" w:rsidRDefault="00A37E63" w:rsidP="00A37E63"/>
    <w:p w14:paraId="00DD4D50" w14:textId="77777777" w:rsidR="00A37E63" w:rsidRDefault="00A37E63" w:rsidP="00A37E63">
      <w:r>
        <w:t>```python</w:t>
      </w:r>
    </w:p>
    <w:p w14:paraId="0D5CAC0C" w14:textId="77777777" w:rsidR="00134529" w:rsidRPr="00134529" w:rsidRDefault="00134529" w:rsidP="00134529">
      <w:pPr>
        <w:rPr>
          <w:ins w:id="613" w:author="Art Goldberg" w:date="2020-08-07T20:19:00Z"/>
          <w:rFonts w:ascii="Monaco" w:hAnsi="Monaco"/>
          <w:sz w:val="22"/>
        </w:rPr>
      </w:pPr>
      <w:ins w:id="614" w:author="Art Goldberg" w:date="2020-08-07T20:19:00Z">
        <w:r w:rsidRPr="00134529">
          <w:rPr>
            <w:rFonts w:ascii="Monaco" w:hAnsi="Monaco"/>
            <w:sz w:val="22"/>
          </w:rPr>
          <w:t>import de_sim</w:t>
        </w:r>
      </w:ins>
    </w:p>
    <w:p w14:paraId="3740FC5C" w14:textId="77777777" w:rsidR="00134529" w:rsidRPr="00134529" w:rsidRDefault="00134529" w:rsidP="00134529">
      <w:pPr>
        <w:rPr>
          <w:ins w:id="615" w:author="Art Goldberg" w:date="2020-08-07T20:19:00Z"/>
          <w:rFonts w:ascii="Monaco" w:hAnsi="Monaco"/>
          <w:sz w:val="22"/>
        </w:rPr>
      </w:pPr>
    </w:p>
    <w:p w14:paraId="531E3182" w14:textId="143A3042" w:rsidR="00134529" w:rsidRPr="00134529" w:rsidRDefault="00134529" w:rsidP="00134529">
      <w:pPr>
        <w:rPr>
          <w:ins w:id="616" w:author="Art Goldberg" w:date="2020-08-07T20:19:00Z"/>
          <w:rFonts w:ascii="Monaco" w:hAnsi="Monaco"/>
          <w:sz w:val="22"/>
        </w:rPr>
      </w:pPr>
      <w:ins w:id="617" w:author="Art Goldberg" w:date="2020-08-07T20:19:00Z">
        <w:r w:rsidRPr="00134529">
          <w:rPr>
            <w:rFonts w:ascii="Monaco" w:hAnsi="Monaco"/>
            <w:sz w:val="22"/>
          </w:rPr>
          <w:t>class RandomStepMessage(de_sim.</w:t>
        </w:r>
        <w:commentRangeStart w:id="618"/>
        <w:del w:id="619" w:author="Arthur Goldberg" w:date="2020-08-10T18:11:00Z">
          <w:r w:rsidRPr="00134529" w:rsidDel="005821F1">
            <w:rPr>
              <w:rFonts w:ascii="Monaco" w:hAnsi="Monaco"/>
              <w:sz w:val="22"/>
            </w:rPr>
            <w:delText>SimulationMessage</w:delText>
          </w:r>
        </w:del>
      </w:ins>
      <w:commentRangeEnd w:id="618"/>
      <w:ins w:id="620" w:author="Arthur Goldberg" w:date="2020-08-10T18:11:00Z">
        <w:r w:rsidR="005821F1">
          <w:rPr>
            <w:rFonts w:ascii="Monaco" w:hAnsi="Monaco"/>
            <w:sz w:val="22"/>
          </w:rPr>
          <w:t>EventMessage</w:t>
        </w:r>
      </w:ins>
      <w:ins w:id="621" w:author="Art Goldberg" w:date="2020-08-08T10:10:00Z">
        <w:r w:rsidR="00A8650E">
          <w:rPr>
            <w:rStyle w:val="CommentReference"/>
          </w:rPr>
          <w:commentReference w:id="618"/>
        </w:r>
      </w:ins>
      <w:ins w:id="622" w:author="Art Goldberg" w:date="2020-08-07T20:19:00Z">
        <w:r w:rsidRPr="00134529">
          <w:rPr>
            <w:rFonts w:ascii="Monaco" w:hAnsi="Monaco"/>
            <w:sz w:val="22"/>
          </w:rPr>
          <w:t>):</w:t>
        </w:r>
      </w:ins>
    </w:p>
    <w:p w14:paraId="485E2B22" w14:textId="0006BFBA" w:rsidR="00134529" w:rsidRPr="00134529" w:rsidRDefault="00134529" w:rsidP="00134529">
      <w:pPr>
        <w:rPr>
          <w:ins w:id="623" w:author="Art Goldberg" w:date="2020-08-07T20:19:00Z"/>
          <w:rFonts w:ascii="Monaco" w:hAnsi="Monaco"/>
          <w:sz w:val="22"/>
        </w:rPr>
      </w:pPr>
      <w:ins w:id="624" w:author="Art Goldberg" w:date="2020-08-07T20:19:00Z">
        <w:r w:rsidRPr="00134529">
          <w:rPr>
            <w:rFonts w:ascii="Monaco" w:hAnsi="Monaco"/>
            <w:sz w:val="22"/>
          </w:rPr>
          <w:t xml:space="preserve">    "An event message class that </w:t>
        </w:r>
      </w:ins>
      <w:ins w:id="625" w:author="Art Goldberg" w:date="2020-08-14T11:16:00Z">
        <w:r w:rsidR="008E7273">
          <w:rPr>
            <w:rFonts w:ascii="Monaco" w:hAnsi="Monaco"/>
            <w:sz w:val="22"/>
          </w:rPr>
          <w:t>stores</w:t>
        </w:r>
      </w:ins>
      <w:ins w:id="626" w:author="Art Goldberg" w:date="2020-08-07T20:19:00Z">
        <w:r w:rsidRPr="00134529">
          <w:rPr>
            <w:rFonts w:ascii="Monaco" w:hAnsi="Monaco"/>
            <w:sz w:val="22"/>
          </w:rPr>
          <w:t xml:space="preserve"> </w:t>
        </w:r>
      </w:ins>
      <w:ins w:id="627" w:author="Art Goldberg" w:date="2020-08-13T11:20:00Z">
        <w:r w:rsidR="004468BC">
          <w:rPr>
            <w:rFonts w:ascii="Monaco" w:hAnsi="Monaco"/>
            <w:sz w:val="22"/>
          </w:rPr>
          <w:t xml:space="preserve">the </w:t>
        </w:r>
      </w:ins>
      <w:ins w:id="628" w:author="Art Goldberg" w:date="2020-08-13T11:08:00Z">
        <w:r w:rsidR="00AB2A59">
          <w:rPr>
            <w:rFonts w:ascii="Monaco" w:hAnsi="Monaco"/>
            <w:sz w:val="22"/>
          </w:rPr>
          <w:t xml:space="preserve">value of </w:t>
        </w:r>
      </w:ins>
      <w:ins w:id="629" w:author="Art Goldberg" w:date="2020-08-07T20:19:00Z">
        <w:r w:rsidRPr="00134529">
          <w:rPr>
            <w:rFonts w:ascii="Monaco" w:hAnsi="Monaco"/>
            <w:sz w:val="22"/>
          </w:rPr>
          <w:t xml:space="preserve">a </w:t>
        </w:r>
      </w:ins>
      <w:ins w:id="630" w:author="Art Goldberg" w:date="2020-08-08T11:49:00Z">
        <w:r w:rsidR="00AC4790">
          <w:rPr>
            <w:rFonts w:ascii="Monaco" w:hAnsi="Monaco"/>
            <w:sz w:val="22"/>
          </w:rPr>
          <w:t xml:space="preserve">random walk </w:t>
        </w:r>
      </w:ins>
      <w:ins w:id="631" w:author="Art Goldberg" w:date="2020-08-07T20:19:00Z">
        <w:r w:rsidRPr="00134529">
          <w:rPr>
            <w:rFonts w:ascii="Monaco" w:hAnsi="Monaco"/>
            <w:sz w:val="22"/>
          </w:rPr>
          <w:t>step"</w:t>
        </w:r>
      </w:ins>
    </w:p>
    <w:p w14:paraId="44EBACC3" w14:textId="5FA98833" w:rsidR="00A37E63" w:rsidRPr="00FC6919" w:rsidDel="00134529" w:rsidRDefault="00134529" w:rsidP="00134529">
      <w:pPr>
        <w:rPr>
          <w:del w:id="632" w:author="Art Goldberg" w:date="2020-08-07T20:19:00Z"/>
          <w:rFonts w:ascii="Monaco" w:hAnsi="Monaco"/>
          <w:sz w:val="22"/>
        </w:rPr>
      </w:pPr>
      <w:ins w:id="633" w:author="Art Goldberg" w:date="2020-08-07T20:19:00Z">
        <w:r w:rsidRPr="00134529">
          <w:rPr>
            <w:rFonts w:ascii="Monaco" w:hAnsi="Monaco"/>
            <w:sz w:val="22"/>
          </w:rPr>
          <w:t xml:space="preserve">    attributes = ['step']</w:t>
        </w:r>
      </w:ins>
      <w:del w:id="634" w:author="Art Goldberg" w:date="2020-08-07T20:19:00Z">
        <w:r w:rsidR="00A37E63" w:rsidRPr="00FC6919" w:rsidDel="00134529">
          <w:rPr>
            <w:rFonts w:ascii="Monaco" w:hAnsi="Monaco"/>
            <w:sz w:val="22"/>
          </w:rPr>
          <w:delText>class MessageSentToSelf(</w:delText>
        </w:r>
        <w:r w:rsidR="003D1D20" w:rsidDel="00134529">
          <w:rPr>
            <w:rFonts w:ascii="Monaco" w:hAnsi="Monaco"/>
            <w:sz w:val="22"/>
          </w:rPr>
          <w:delText>de_sim.</w:delText>
        </w:r>
        <w:r w:rsidR="00A37E63" w:rsidRPr="00FC6919" w:rsidDel="00134529">
          <w:rPr>
            <w:rFonts w:ascii="Monaco" w:hAnsi="Monaco"/>
            <w:sz w:val="22"/>
          </w:rPr>
          <w:delText>SimulationMessage):</w:delText>
        </w:r>
      </w:del>
    </w:p>
    <w:p w14:paraId="204F7F3F" w14:textId="2DEC8B6C" w:rsidR="00A37E63" w:rsidRPr="00FC6919" w:rsidDel="00134529" w:rsidRDefault="00A37E63" w:rsidP="00A37E63">
      <w:pPr>
        <w:rPr>
          <w:del w:id="635" w:author="Art Goldberg" w:date="2020-08-07T20:19:00Z"/>
          <w:rFonts w:ascii="Monaco" w:hAnsi="Monaco"/>
          <w:sz w:val="22"/>
        </w:rPr>
      </w:pPr>
      <w:del w:id="636" w:author="Art Goldberg" w:date="2020-08-07T20:19:00Z">
        <w:r w:rsidRPr="00FC6919" w:rsidDel="00134529">
          <w:rPr>
            <w:rFonts w:ascii="Monaco" w:hAnsi="Monaco"/>
            <w:sz w:val="22"/>
          </w:rPr>
          <w:delText xml:space="preserve">    "A message type with no attributes"</w:delText>
        </w:r>
      </w:del>
    </w:p>
    <w:p w14:paraId="24D160FD" w14:textId="66AD726B" w:rsidR="00A37E63" w:rsidRPr="00FC6919" w:rsidDel="00134529" w:rsidRDefault="00A37E63" w:rsidP="00A37E63">
      <w:pPr>
        <w:rPr>
          <w:del w:id="637" w:author="Art Goldberg" w:date="2020-08-07T20:19:00Z"/>
          <w:rFonts w:ascii="Monaco" w:hAnsi="Monaco"/>
          <w:sz w:val="22"/>
        </w:rPr>
      </w:pPr>
    </w:p>
    <w:p w14:paraId="0F82A03B" w14:textId="1E0CE9A6" w:rsidR="00A37E63" w:rsidRPr="00FC6919" w:rsidDel="00134529" w:rsidRDefault="00A37E63" w:rsidP="00A37E63">
      <w:pPr>
        <w:rPr>
          <w:del w:id="638" w:author="Art Goldberg" w:date="2020-08-07T20:19:00Z"/>
          <w:rFonts w:ascii="Monaco" w:hAnsi="Monaco"/>
          <w:sz w:val="22"/>
        </w:rPr>
      </w:pPr>
      <w:del w:id="639" w:author="Art Goldberg" w:date="2020-08-07T20:19:00Z">
        <w:r w:rsidRPr="00FC6919" w:rsidDel="00134529">
          <w:rPr>
            <w:rFonts w:ascii="Monaco" w:hAnsi="Monaco"/>
            <w:sz w:val="22"/>
          </w:rPr>
          <w:delText>class MessageWithAttribute(</w:delText>
        </w:r>
        <w:r w:rsidR="003D1D20" w:rsidDel="00134529">
          <w:rPr>
            <w:rFonts w:ascii="Monaco" w:hAnsi="Monaco"/>
            <w:sz w:val="22"/>
          </w:rPr>
          <w:delText>de_sim.</w:delText>
        </w:r>
        <w:r w:rsidRPr="00FC6919" w:rsidDel="00134529">
          <w:rPr>
            <w:rFonts w:ascii="Monaco" w:hAnsi="Monaco"/>
            <w:sz w:val="22"/>
          </w:rPr>
          <w:delText>SimulationMessage):</w:delText>
        </w:r>
      </w:del>
    </w:p>
    <w:p w14:paraId="3480E64A" w14:textId="030D3F5C" w:rsidR="005A2112" w:rsidRPr="00FC6919" w:rsidDel="00134529" w:rsidRDefault="005A2112" w:rsidP="005A2112">
      <w:pPr>
        <w:rPr>
          <w:del w:id="640" w:author="Art Goldberg" w:date="2020-08-07T20:19:00Z"/>
          <w:rFonts w:ascii="Monaco" w:hAnsi="Monaco"/>
          <w:sz w:val="22"/>
        </w:rPr>
      </w:pPr>
      <w:del w:id="641" w:author="Art Goldberg" w:date="2020-08-07T20:19:00Z">
        <w:r w:rsidRPr="00FC6919" w:rsidDel="00134529">
          <w:rPr>
            <w:rFonts w:ascii="Monaco" w:hAnsi="Monaco"/>
            <w:sz w:val="22"/>
          </w:rPr>
          <w:delText xml:space="preserve">    "An event message type with an attribute called 'value'"</w:delText>
        </w:r>
      </w:del>
    </w:p>
    <w:p w14:paraId="500F738F" w14:textId="2E444D77" w:rsidR="005A2112" w:rsidRPr="00FC6919" w:rsidRDefault="005A2112" w:rsidP="005A2112">
      <w:pPr>
        <w:rPr>
          <w:rFonts w:ascii="Monaco" w:hAnsi="Monaco"/>
          <w:sz w:val="22"/>
        </w:rPr>
      </w:pPr>
      <w:del w:id="642" w:author="Art Goldberg" w:date="2020-08-07T20:19:00Z">
        <w:r w:rsidRPr="00FC6919" w:rsidDel="00134529">
          <w:rPr>
            <w:rFonts w:ascii="Monaco" w:hAnsi="Monaco"/>
            <w:sz w:val="22"/>
          </w:rPr>
          <w:delText xml:space="preserve">    attributes = ['value']</w:delText>
        </w:r>
      </w:del>
    </w:p>
    <w:p w14:paraId="0FE5B4D3" w14:textId="77777777" w:rsidR="00A37E63" w:rsidRDefault="00A37E63" w:rsidP="00A37E63">
      <w:r>
        <w:t>```</w:t>
      </w:r>
    </w:p>
    <w:p w14:paraId="795806D1" w14:textId="09EA0AD4" w:rsidR="00244377" w:rsidRDefault="00F50FEC" w:rsidP="00244377">
      <w:pPr>
        <w:rPr>
          <w:ins w:id="643" w:author="Art Goldberg" w:date="2020-08-13T11:14:00Z"/>
        </w:rPr>
      </w:pPr>
      <w:ins w:id="644" w:author="Art Goldberg" w:date="2020-08-08T11:49:00Z">
        <w:r>
          <w:lastRenderedPageBreak/>
          <w:t>T</w:t>
        </w:r>
      </w:ins>
      <w:ins w:id="645" w:author="Art Goldberg" w:date="2020-08-08T10:08:00Z">
        <w:r w:rsidR="00244377">
          <w:t>he attribute `attributes` is a special attribute of a `</w:t>
        </w:r>
        <w:del w:id="646" w:author="Arthur Goldberg" w:date="2020-08-10T18:11:00Z">
          <w:r w:rsidR="00244377" w:rsidDel="005821F1">
            <w:delText>SimulationMessage</w:delText>
          </w:r>
        </w:del>
      </w:ins>
      <w:ins w:id="647" w:author="Arthur Goldberg" w:date="2020-08-10T18:11:00Z">
        <w:r w:rsidR="005821F1">
          <w:t>EventMessage</w:t>
        </w:r>
      </w:ins>
      <w:ins w:id="648" w:author="Art Goldberg" w:date="2020-08-08T10:08:00Z">
        <w:r w:rsidR="00244377">
          <w:t xml:space="preserve">` that </w:t>
        </w:r>
      </w:ins>
      <w:ins w:id="649" w:author="Art Goldberg" w:date="2020-08-13T11:13:00Z">
        <w:r w:rsidR="00DB3C9E">
          <w:t xml:space="preserve">specifies </w:t>
        </w:r>
      </w:ins>
      <w:ins w:id="650" w:author="Art Goldberg" w:date="2020-08-08T10:08:00Z">
        <w:r w:rsidR="00244377">
          <w:t>the names of a</w:t>
        </w:r>
      </w:ins>
      <w:ins w:id="651" w:author="Art Goldberg" w:date="2020-08-14T18:12:00Z">
        <w:r w:rsidR="009E12E7">
          <w:t>n event</w:t>
        </w:r>
      </w:ins>
      <w:ins w:id="652" w:author="Art Goldberg" w:date="2020-08-08T10:08:00Z">
        <w:r w:rsidR="00244377">
          <w:t xml:space="preserve"> message class' attributes.</w:t>
        </w:r>
      </w:ins>
    </w:p>
    <w:p w14:paraId="3E19550F" w14:textId="258A51D0" w:rsidR="00703BAE" w:rsidRDefault="00703BAE" w:rsidP="00244377">
      <w:pPr>
        <w:rPr>
          <w:ins w:id="653" w:author="Art Goldberg" w:date="2020-08-08T10:08:00Z"/>
        </w:rPr>
      </w:pPr>
      <w:ins w:id="654" w:author="Art Goldberg" w:date="2020-08-13T11:14:00Z">
        <w:r>
          <w:t>The</w:t>
        </w:r>
      </w:ins>
      <w:ins w:id="655" w:author="Art Goldberg" w:date="2020-08-13T11:21:00Z">
        <w:r w:rsidR="00837E18">
          <w:t>se</w:t>
        </w:r>
      </w:ins>
      <w:ins w:id="656" w:author="Art Goldberg" w:date="2020-08-13T11:14:00Z">
        <w:r>
          <w:t xml:space="preserve"> names must be valid Python identifiers.</w:t>
        </w:r>
      </w:ins>
    </w:p>
    <w:p w14:paraId="42BF975E" w14:textId="6D792BE4" w:rsidR="00244377" w:rsidRDefault="00477773" w:rsidP="00A37E63">
      <w:ins w:id="657" w:author="Art Goldberg" w:date="2020-08-13T11:11:00Z">
        <w:r>
          <w:t xml:space="preserve">`attributes` </w:t>
        </w:r>
      </w:ins>
      <w:ins w:id="658" w:author="Art Goldberg" w:date="2020-08-08T10:08:00Z">
        <w:r w:rsidR="00244377">
          <w:t>is optional.</w:t>
        </w:r>
      </w:ins>
      <w:ins w:id="659" w:author="Art Goldberg" w:date="2020-08-08T10:09:00Z">
        <w:r w:rsidR="00A8650E">
          <w:t xml:space="preserve"> </w:t>
        </w:r>
      </w:ins>
    </w:p>
    <w:p w14:paraId="4464BEA7" w14:textId="77777777" w:rsidR="000812E0" w:rsidRDefault="000812E0" w:rsidP="00FE6931">
      <w:pPr>
        <w:outlineLvl w:val="0"/>
        <w:rPr>
          <w:ins w:id="660" w:author="Art Goldberg" w:date="2020-08-14T18:12:00Z"/>
        </w:rPr>
      </w:pPr>
    </w:p>
    <w:p w14:paraId="6B484526" w14:textId="71E4B7E1" w:rsidR="00A37E63" w:rsidRDefault="00703BAE" w:rsidP="00FE6931">
      <w:pPr>
        <w:outlineLvl w:val="0"/>
      </w:pPr>
      <w:ins w:id="661" w:author="Art Goldberg" w:date="2020-08-13T11:14:00Z">
        <w:r>
          <w:t>A</w:t>
        </w:r>
      </w:ins>
      <w:del w:id="662" w:author="Art Goldberg" w:date="2020-08-08T11:50:00Z">
        <w:r w:rsidR="00A37E63" w:rsidDel="00F50FEC">
          <w:delText>A</w:delText>
        </w:r>
      </w:del>
      <w:r w:rsidR="00A37E63">
        <w:t>n event message class must be documented by a docstring</w:t>
      </w:r>
      <w:ins w:id="663" w:author="Art Goldberg" w:date="2020-08-14T18:12:00Z">
        <w:r w:rsidR="000812E0">
          <w:t>, as illustrated</w:t>
        </w:r>
      </w:ins>
      <w:del w:id="664" w:author="Art Goldberg" w:date="2020-08-07T20:20:00Z">
        <w:r w:rsidR="00A37E63" w:rsidDel="00692455">
          <w:delText>, and may include attributes</w:delText>
        </w:r>
      </w:del>
      <w:r w:rsidR="00A37E63">
        <w:t>.</w:t>
      </w:r>
    </w:p>
    <w:p w14:paraId="4E91BECF" w14:textId="77777777" w:rsidR="00A37E63" w:rsidRDefault="00A37E63" w:rsidP="00A37E63"/>
    <w:p w14:paraId="4851FCB7" w14:textId="3A2C6D5A" w:rsidR="00A37E63" w:rsidRDefault="00A37E63" w:rsidP="00A37E63">
      <w:r>
        <w:t xml:space="preserve">2: Define </w:t>
      </w:r>
      <w:ins w:id="665" w:author="Art Goldberg" w:date="2020-08-08T11:50:00Z">
        <w:r w:rsidR="00F50FEC">
          <w:t xml:space="preserve">a simulation object </w:t>
        </w:r>
      </w:ins>
      <w:ins w:id="666" w:author="Art Goldberg" w:date="2020-08-08T10:12:00Z">
        <w:r w:rsidR="00F50FEC">
          <w:t>class</w:t>
        </w:r>
      </w:ins>
      <w:del w:id="667" w:author="Art Goldberg" w:date="2020-08-08T11:50:00Z">
        <w:r w:rsidDel="00F50FEC">
          <w:delText xml:space="preserve">simulation </w:delText>
        </w:r>
      </w:del>
      <w:del w:id="668" w:author="Art Goldberg" w:date="2020-08-08T10:12:00Z">
        <w:r w:rsidDel="007452A6">
          <w:delText xml:space="preserve">application </w:delText>
        </w:r>
      </w:del>
      <w:del w:id="669" w:author="Art Goldberg" w:date="2020-08-08T11:50:00Z">
        <w:r w:rsidDel="00F50FEC">
          <w:delText>objects</w:delText>
        </w:r>
      </w:del>
      <w:r>
        <w:t xml:space="preserve"> by subclassing `</w:t>
      </w:r>
      <w:commentRangeStart w:id="670"/>
      <w:del w:id="671" w:author="Art Goldberg" w:date="2020-08-07T20:21:00Z">
        <w:r w:rsidR="003D1D20" w:rsidDel="00E757D8">
          <w:delText>de_sim.</w:delText>
        </w:r>
      </w:del>
      <w:del w:id="672" w:author="Arthur Goldberg" w:date="2020-08-11T12:07:00Z">
        <w:r w:rsidDel="00AA0915">
          <w:delText>ApplicationSimulationObject</w:delText>
        </w:r>
      </w:del>
      <w:ins w:id="673" w:author="Arthur Goldberg" w:date="2020-08-11T12:07:00Z">
        <w:r w:rsidR="00AA0915">
          <w:t>SimulationObject</w:t>
        </w:r>
      </w:ins>
      <w:commentRangeEnd w:id="670"/>
      <w:ins w:id="674" w:author="Arthur Goldberg" w:date="2020-08-11T12:11:00Z">
        <w:r w:rsidR="003708A9">
          <w:rPr>
            <w:rStyle w:val="CommentReference"/>
          </w:rPr>
          <w:commentReference w:id="670"/>
        </w:r>
      </w:ins>
      <w:r>
        <w:t>`.</w:t>
      </w:r>
    </w:p>
    <w:p w14:paraId="0C58D971" w14:textId="77777777" w:rsidR="00A37E63" w:rsidRDefault="00A37E63" w:rsidP="00A37E63">
      <w:pPr>
        <w:rPr>
          <w:ins w:id="675" w:author="Art Goldberg" w:date="2020-08-07T20:22:00Z"/>
        </w:rPr>
      </w:pPr>
    </w:p>
    <w:p w14:paraId="6EA27AB1" w14:textId="27B7D324" w:rsidR="00556FA2" w:rsidRDefault="00237746" w:rsidP="00A92C5A">
      <w:pPr>
        <w:rPr>
          <w:ins w:id="676" w:author="Art Goldberg" w:date="2020-08-08T11:53:00Z"/>
        </w:rPr>
      </w:pPr>
      <w:ins w:id="677" w:author="Art Goldberg" w:date="2020-08-13T11:23:00Z">
        <w:r>
          <w:t>S</w:t>
        </w:r>
      </w:ins>
      <w:ins w:id="678" w:author="Art Goldberg" w:date="2020-08-08T11:53:00Z">
        <w:r w:rsidR="00556FA2">
          <w:t xml:space="preserve">imulation objects are like threads, in that </w:t>
        </w:r>
      </w:ins>
      <w:ins w:id="679" w:author="Art Goldberg" w:date="2020-08-08T12:00:00Z">
        <w:r w:rsidR="00990DB1">
          <w:t xml:space="preserve">a simulation's scheduler decides when to execute </w:t>
        </w:r>
      </w:ins>
      <w:ins w:id="680" w:author="Art Goldberg" w:date="2020-08-08T12:01:00Z">
        <w:r w:rsidR="00990DB1">
          <w:t>them</w:t>
        </w:r>
      </w:ins>
      <w:ins w:id="681" w:author="Art Goldberg" w:date="2020-08-08T12:00:00Z">
        <w:r w:rsidR="00990DB1">
          <w:t xml:space="preserve">, </w:t>
        </w:r>
      </w:ins>
      <w:ins w:id="682" w:author="Art Goldberg" w:date="2020-08-08T12:01:00Z">
        <w:r w:rsidR="00990DB1">
          <w:t xml:space="preserve">and their execution is </w:t>
        </w:r>
      </w:ins>
      <w:ins w:id="683" w:author="Art Goldberg" w:date="2020-08-08T11:53:00Z">
        <w:r w:rsidR="00556FA2">
          <w:t>suspend</w:t>
        </w:r>
      </w:ins>
      <w:ins w:id="684" w:author="Art Goldberg" w:date="2020-08-08T12:01:00Z">
        <w:r w:rsidR="00990DB1">
          <w:t xml:space="preserve">ed </w:t>
        </w:r>
      </w:ins>
      <w:ins w:id="685" w:author="Art Goldberg" w:date="2020-08-08T11:53:00Z">
        <w:r w:rsidR="00556FA2">
          <w:t>when they have no work to do.</w:t>
        </w:r>
      </w:ins>
    </w:p>
    <w:p w14:paraId="6A49C53F" w14:textId="77777777" w:rsidR="00556FA2" w:rsidRDefault="00556FA2" w:rsidP="00556FA2">
      <w:pPr>
        <w:rPr>
          <w:ins w:id="686" w:author="Art Goldberg" w:date="2020-08-08T11:53:00Z"/>
        </w:rPr>
      </w:pPr>
      <w:ins w:id="687" w:author="Art Goldberg" w:date="2020-08-08T11:53:00Z">
        <w:r>
          <w:t>But DES simulation objects and threads are scheduled by different algorithms.</w:t>
        </w:r>
      </w:ins>
    </w:p>
    <w:p w14:paraId="2B20DFEC" w14:textId="7B81D39C" w:rsidR="00556FA2" w:rsidRDefault="00556FA2" w:rsidP="00556FA2">
      <w:pPr>
        <w:rPr>
          <w:ins w:id="688" w:author="Art Goldberg" w:date="2020-08-08T11:53:00Z"/>
        </w:rPr>
      </w:pPr>
      <w:ins w:id="689" w:author="Art Goldberg" w:date="2020-08-08T11:53:00Z">
        <w:r>
          <w:t xml:space="preserve">Whereas </w:t>
        </w:r>
      </w:ins>
      <w:ins w:id="690" w:author="Art Goldberg" w:date="2020-08-13T11:25:00Z">
        <w:r w:rsidR="000F3DA2">
          <w:t xml:space="preserve">a </w:t>
        </w:r>
      </w:ins>
      <w:ins w:id="691" w:author="Art Goldberg" w:date="2020-08-08T11:53:00Z">
        <w:r w:rsidR="000F3DA2">
          <w:t>thread can be</w:t>
        </w:r>
      </w:ins>
      <w:ins w:id="692" w:author="Art Goldberg" w:date="2020-08-13T11:25:00Z">
        <w:r w:rsidR="000F3DA2">
          <w:t xml:space="preserve"> </w:t>
        </w:r>
      </w:ins>
      <w:ins w:id="693" w:author="Art Goldberg" w:date="2020-08-08T11:53:00Z">
        <w:r>
          <w:t xml:space="preserve">scheduled whenever </w:t>
        </w:r>
      </w:ins>
      <w:ins w:id="694" w:author="Art Goldberg" w:date="2020-08-13T11:25:00Z">
        <w:r w:rsidR="000F3DA2">
          <w:t>it has</w:t>
        </w:r>
      </w:ins>
      <w:ins w:id="695" w:author="Art Goldberg" w:date="2020-08-08T11:53:00Z">
        <w:r>
          <w:t xml:space="preserve"> work to do,</w:t>
        </w:r>
      </w:ins>
    </w:p>
    <w:p w14:paraId="273B3900" w14:textId="3403A085" w:rsidR="00556FA2" w:rsidRDefault="00556FA2" w:rsidP="00556FA2">
      <w:pPr>
        <w:rPr>
          <w:ins w:id="696" w:author="Art Goldberg" w:date="2020-08-08T11:53:00Z"/>
        </w:rPr>
      </w:pPr>
      <w:ins w:id="697" w:author="Art Goldberg" w:date="2020-08-08T11:53:00Z">
        <w:r>
          <w:t xml:space="preserve">a DES scheduler schedules simulation objects to ensure that events occur in </w:t>
        </w:r>
        <w:commentRangeStart w:id="698"/>
        <w:r>
          <w:t>simulation time order</w:t>
        </w:r>
      </w:ins>
      <w:commentRangeEnd w:id="698"/>
      <w:ins w:id="699" w:author="Art Goldberg" w:date="2020-08-08T12:33:00Z">
        <w:r w:rsidR="00C66E7E">
          <w:rPr>
            <w:rStyle w:val="CommentReference"/>
          </w:rPr>
          <w:commentReference w:id="698"/>
        </w:r>
      </w:ins>
      <w:ins w:id="700" w:author="Art Goldberg" w:date="2020-08-08T11:53:00Z">
        <w:r>
          <w:t xml:space="preserve">, as summarized by </w:t>
        </w:r>
      </w:ins>
      <w:ins w:id="701" w:author="Art Goldberg" w:date="2020-08-08T12:02:00Z">
        <w:r w:rsidR="00990DB1">
          <w:t xml:space="preserve">the fundamental </w:t>
        </w:r>
      </w:ins>
      <w:ins w:id="702" w:author="Art Goldberg" w:date="2020-08-14T18:14:00Z">
        <w:r w:rsidR="000417A8">
          <w:t>invariant</w:t>
        </w:r>
      </w:ins>
      <w:ins w:id="703" w:author="Art Goldberg" w:date="2020-08-08T12:02:00Z">
        <w:r w:rsidR="00990DB1">
          <w:t xml:space="preserve"> </w:t>
        </w:r>
      </w:ins>
      <w:ins w:id="704" w:author="Art Goldberg" w:date="2020-08-08T12:03:00Z">
        <w:r w:rsidR="00990DB1">
          <w:t>of discrete-event simulation</w:t>
        </w:r>
      </w:ins>
      <w:ins w:id="705" w:author="Art Goldberg" w:date="2020-08-08T11:53:00Z">
        <w:r>
          <w:t>:</w:t>
        </w:r>
      </w:ins>
    </w:p>
    <w:p w14:paraId="26068DCB" w14:textId="77777777" w:rsidR="00556FA2" w:rsidRDefault="00556FA2" w:rsidP="00556FA2">
      <w:pPr>
        <w:rPr>
          <w:ins w:id="706" w:author="Art Goldberg" w:date="2020-08-08T11:53:00Z"/>
        </w:rPr>
      </w:pPr>
    </w:p>
    <w:p w14:paraId="647A6196" w14:textId="77777777" w:rsidR="00556FA2" w:rsidRDefault="00556FA2" w:rsidP="00556FA2">
      <w:pPr>
        <w:rPr>
          <w:ins w:id="707" w:author="Art Goldberg" w:date="2020-08-08T11:53:00Z"/>
        </w:rPr>
      </w:pPr>
      <w:ins w:id="708" w:author="Art Goldberg" w:date="2020-08-08T11:53:00Z">
        <w:r w:rsidRPr="007F5EAA">
          <w:t>1. All events in a simulation are executed in non-decreasing time order.</w:t>
        </w:r>
      </w:ins>
    </w:p>
    <w:p w14:paraId="45FEA437" w14:textId="77777777" w:rsidR="00556FA2" w:rsidRDefault="00556FA2" w:rsidP="00556FA2">
      <w:pPr>
        <w:rPr>
          <w:ins w:id="709" w:author="Art Goldberg" w:date="2020-08-08T11:53:00Z"/>
        </w:rPr>
      </w:pPr>
    </w:p>
    <w:p w14:paraId="54EE9AF6" w14:textId="77777777" w:rsidR="00556FA2" w:rsidRDefault="00556FA2" w:rsidP="00556FA2">
      <w:pPr>
        <w:rPr>
          <w:ins w:id="710" w:author="Art Goldberg" w:date="2020-08-08T12:03:00Z"/>
        </w:rPr>
      </w:pPr>
      <w:ins w:id="711" w:author="Art Goldberg" w:date="2020-08-08T11:53:00Z">
        <w:r>
          <w:t>By guaranteeing this behavior, the DE-Sim scheduler ensures that causality relationships between events are respected.</w:t>
        </w:r>
      </w:ins>
    </w:p>
    <w:p w14:paraId="7550D523" w14:textId="61C8B9E0" w:rsidR="00775D4B" w:rsidRDefault="00990DB1" w:rsidP="00647CAF">
      <w:pPr>
        <w:rPr>
          <w:ins w:id="712" w:author="Art Goldberg" w:date="2020-08-08T12:08:00Z"/>
        </w:rPr>
      </w:pPr>
      <w:ins w:id="713" w:author="Art Goldberg" w:date="2020-08-08T12:03:00Z">
        <w:r>
          <w:t>(</w:t>
        </w:r>
      </w:ins>
      <w:ins w:id="714" w:author="Art Goldberg" w:date="2020-08-14T18:18:00Z">
        <w:r w:rsidR="00D571A2">
          <w:t xml:space="preserve">The invariant says </w:t>
        </w:r>
      </w:ins>
      <w:ins w:id="715" w:author="Art Goldberg" w:date="2020-08-08T12:03:00Z">
        <w:r>
          <w:t>*</w:t>
        </w:r>
        <w:r w:rsidRPr="007F5EAA">
          <w:t>non-decreasing</w:t>
        </w:r>
        <w:r>
          <w:t>* instead of *</w:t>
        </w:r>
      </w:ins>
      <w:ins w:id="716" w:author="Art Goldberg" w:date="2020-08-08T12:04:00Z">
        <w:r>
          <w:t>increasing</w:t>
        </w:r>
      </w:ins>
      <w:ins w:id="717" w:author="Art Goldberg" w:date="2020-08-08T12:03:00Z">
        <w:r>
          <w:t>*</w:t>
        </w:r>
      </w:ins>
      <w:ins w:id="718" w:author="Art Goldberg" w:date="2020-08-08T12:04:00Z">
        <w:r>
          <w:t xml:space="preserve"> time order because events can occur simultaneously</w:t>
        </w:r>
      </w:ins>
      <w:ins w:id="719" w:author="Art Goldberg" w:date="2020-08-14T18:16:00Z">
        <w:r w:rsidR="00DB6404">
          <w:t>, as discussed above</w:t>
        </w:r>
      </w:ins>
      <w:ins w:id="720" w:author="Art Goldberg" w:date="2020-08-08T12:04:00Z">
        <w:r>
          <w:t>.</w:t>
        </w:r>
      </w:ins>
      <w:ins w:id="721" w:author="Art Goldberg" w:date="2020-08-08T12:07:00Z">
        <w:r w:rsidR="00775D4B">
          <w:t>)</w:t>
        </w:r>
      </w:ins>
    </w:p>
    <w:p w14:paraId="46B05244" w14:textId="77777777" w:rsidR="00775D4B" w:rsidRDefault="00775D4B" w:rsidP="00556FA2">
      <w:pPr>
        <w:rPr>
          <w:ins w:id="722" w:author="Art Goldberg" w:date="2020-08-08T11:53:00Z"/>
        </w:rPr>
      </w:pPr>
    </w:p>
    <w:p w14:paraId="60BBA60F" w14:textId="4ED51A72" w:rsidR="00556FA2" w:rsidRDefault="00556FA2" w:rsidP="00556FA2">
      <w:pPr>
        <w:rPr>
          <w:ins w:id="723" w:author="Art Goldberg" w:date="2020-08-08T11:53:00Z"/>
        </w:rPr>
      </w:pPr>
      <w:ins w:id="724" w:author="Art Goldberg" w:date="2020-08-08T11:53:00Z">
        <w:r>
          <w:t xml:space="preserve">This </w:t>
        </w:r>
      </w:ins>
      <w:ins w:id="725" w:author="Art Goldberg" w:date="2020-08-14T18:16:00Z">
        <w:r w:rsidR="00DB6404">
          <w:t>invariant</w:t>
        </w:r>
      </w:ins>
      <w:ins w:id="726" w:author="Art Goldberg" w:date="2020-08-08T11:53:00Z">
        <w:r>
          <w:t xml:space="preserve"> has two consequences:</w:t>
        </w:r>
      </w:ins>
    </w:p>
    <w:p w14:paraId="19DE6D5C" w14:textId="77777777" w:rsidR="00556FA2" w:rsidRDefault="00556FA2" w:rsidP="00556FA2">
      <w:pPr>
        <w:rPr>
          <w:ins w:id="727" w:author="Art Goldberg" w:date="2020-08-08T11:53:00Z"/>
        </w:rPr>
      </w:pPr>
    </w:p>
    <w:p w14:paraId="05162915" w14:textId="77777777" w:rsidR="00556FA2" w:rsidRDefault="00556FA2" w:rsidP="00556FA2">
      <w:pPr>
        <w:rPr>
          <w:ins w:id="728" w:author="Art Goldberg" w:date="2020-08-08T11:53:00Z"/>
        </w:rPr>
      </w:pPr>
      <w:ins w:id="729" w:author="Art Goldberg" w:date="2020-08-08T11:53:00Z">
        <w:r>
          <w:t>1. All synchronization between simulation objects is controlled by the simulation times of events.</w:t>
        </w:r>
      </w:ins>
    </w:p>
    <w:p w14:paraId="3E32C91F" w14:textId="3E59F6AA" w:rsidR="00556FA2" w:rsidRDefault="00556FA2" w:rsidP="00556FA2">
      <w:pPr>
        <w:rPr>
          <w:ins w:id="730" w:author="Art Goldberg" w:date="2020-08-08T11:53:00Z"/>
        </w:rPr>
      </w:pPr>
      <w:ins w:id="731" w:author="Art Goldberg" w:date="2020-08-08T11:53:00Z">
        <w:r>
          <w:t xml:space="preserve">2. Each simulation object executes its events in </w:t>
        </w:r>
      </w:ins>
      <w:ins w:id="732" w:author="Art Goldberg" w:date="2020-08-14T18:18:00Z">
        <w:r w:rsidR="00D571A2">
          <w:t>non-decreasing</w:t>
        </w:r>
      </w:ins>
      <w:ins w:id="733" w:author="Art Goldberg" w:date="2020-08-08T11:53:00Z">
        <w:r>
          <w:t xml:space="preserve"> time order.</w:t>
        </w:r>
      </w:ins>
      <w:ins w:id="734" w:author="Art Goldberg" w:date="2020-08-14T18:18:00Z">
        <w:r w:rsidR="00D571A2">
          <w:t xml:space="preserve"> </w:t>
        </w:r>
      </w:ins>
    </w:p>
    <w:p w14:paraId="3D5A7078" w14:textId="77777777" w:rsidR="00556FA2" w:rsidRDefault="00556FA2" w:rsidP="007F5EAA">
      <w:pPr>
        <w:rPr>
          <w:ins w:id="735" w:author="Art Goldberg" w:date="2020-08-08T11:54:00Z"/>
        </w:rPr>
      </w:pPr>
    </w:p>
    <w:p w14:paraId="77D2CB10" w14:textId="7F5DDB9C" w:rsidR="00B669C1" w:rsidRDefault="00E5498C" w:rsidP="007F5EAA">
      <w:pPr>
        <w:rPr>
          <w:ins w:id="736" w:author="Art Goldberg" w:date="2020-08-08T10:20:00Z"/>
        </w:rPr>
      </w:pPr>
      <w:ins w:id="737" w:author="Art Goldberg" w:date="2020-08-13T11:30:00Z">
        <w:r>
          <w:t>T</w:t>
        </w:r>
      </w:ins>
      <w:ins w:id="738" w:author="Art Goldberg" w:date="2020-08-10T13:20:00Z">
        <w:r w:rsidR="0096664C">
          <w:t>he Python classes that generate and handle simulation events</w:t>
        </w:r>
      </w:ins>
      <w:ins w:id="739" w:author="Art Goldberg" w:date="2020-08-13T11:30:00Z">
        <w:r>
          <w:t xml:space="preserve"> are simulation object classes, which </w:t>
        </w:r>
      </w:ins>
      <w:ins w:id="740" w:author="Art Goldberg" w:date="2020-08-10T13:18:00Z">
        <w:r w:rsidR="00B120BF">
          <w:t xml:space="preserve">are </w:t>
        </w:r>
      </w:ins>
      <w:ins w:id="741" w:author="Art Goldberg" w:date="2020-08-14T18:21:00Z">
        <w:r w:rsidR="00661231">
          <w:t>defined</w:t>
        </w:r>
      </w:ins>
      <w:ins w:id="742" w:author="Art Goldberg" w:date="2020-08-10T13:19:00Z">
        <w:r w:rsidR="00B120BF">
          <w:t xml:space="preserve"> as </w:t>
        </w:r>
      </w:ins>
      <w:ins w:id="743" w:author="Art Goldberg" w:date="2020-08-10T13:18:00Z">
        <w:r w:rsidR="00B120BF">
          <w:t>s</w:t>
        </w:r>
      </w:ins>
      <w:ins w:id="744" w:author="Art Goldberg" w:date="2020-08-07T20:22:00Z">
        <w:r w:rsidR="007F5EAA">
          <w:t>ubclasses of `</w:t>
        </w:r>
        <w:del w:id="745" w:author="Arthur Goldberg" w:date="2020-08-11T12:07:00Z">
          <w:r w:rsidR="007F5EAA" w:rsidDel="005E412D">
            <w:delText>ApplicationSimulationObject</w:delText>
          </w:r>
        </w:del>
      </w:ins>
      <w:ins w:id="746" w:author="Arthur Goldberg" w:date="2020-08-11T12:07:00Z">
        <w:r w:rsidR="005E412D">
          <w:t>SimulationObject</w:t>
        </w:r>
      </w:ins>
      <w:ins w:id="747" w:author="Art Goldberg" w:date="2020-08-07T20:22:00Z">
        <w:r w:rsidR="007F5EAA">
          <w:t>`</w:t>
        </w:r>
      </w:ins>
      <w:ins w:id="748" w:author="Art Goldberg" w:date="2020-08-08T10:20:00Z">
        <w:r w:rsidR="00B669C1">
          <w:t>.</w:t>
        </w:r>
      </w:ins>
    </w:p>
    <w:p w14:paraId="7F231212" w14:textId="5C122AEF" w:rsidR="007F5EAA" w:rsidRDefault="00661231" w:rsidP="007F5EAA">
      <w:pPr>
        <w:rPr>
          <w:ins w:id="749" w:author="Art Goldberg" w:date="2020-08-07T20:22:00Z"/>
        </w:rPr>
      </w:pPr>
      <w:ins w:id="750" w:author="Art Goldberg" w:date="2020-08-14T18:21:00Z">
        <w:r>
          <w:t>DE-Sim provides a</w:t>
        </w:r>
      </w:ins>
      <w:ins w:id="751" w:author="Art Goldberg" w:date="2020-08-08T10:21:00Z">
        <w:r w:rsidR="00B669C1">
          <w:t xml:space="preserve"> custom </w:t>
        </w:r>
      </w:ins>
      <w:ins w:id="752" w:author="Art Goldberg" w:date="2020-08-08T10:19:00Z">
        <w:r w:rsidR="00B669C1">
          <w:t xml:space="preserve">class creation method </w:t>
        </w:r>
      </w:ins>
      <w:ins w:id="753" w:author="Art Goldberg" w:date="2020-08-08T11:53:00Z">
        <w:r w:rsidR="00556FA2">
          <w:t>for</w:t>
        </w:r>
      </w:ins>
      <w:ins w:id="754" w:author="Art Goldberg" w:date="2020-08-08T10:19:00Z">
        <w:r w:rsidR="00B669C1">
          <w:t xml:space="preserve"> </w:t>
        </w:r>
      </w:ins>
      <w:ins w:id="755" w:author="Art Goldberg" w:date="2020-08-08T11:52:00Z">
        <w:r w:rsidR="00556FA2">
          <w:t>`</w:t>
        </w:r>
        <w:del w:id="756" w:author="Arthur Goldberg" w:date="2020-08-11T12:08:00Z">
          <w:r w:rsidR="00556FA2" w:rsidDel="005E412D">
            <w:delText>ApplicationSimulationObject</w:delText>
          </w:r>
        </w:del>
      </w:ins>
      <w:ins w:id="757" w:author="Arthur Goldberg" w:date="2020-08-11T12:08:00Z">
        <w:r w:rsidR="005E412D">
          <w:t>SimulationObject</w:t>
        </w:r>
      </w:ins>
      <w:ins w:id="758" w:author="Art Goldberg" w:date="2020-08-08T11:52:00Z">
        <w:r w:rsidR="00556FA2">
          <w:t>`</w:t>
        </w:r>
      </w:ins>
      <w:ins w:id="759" w:author="Art Goldberg" w:date="2020-08-08T10:14:00Z">
        <w:r w:rsidR="000D58BE">
          <w:t xml:space="preserve"> </w:t>
        </w:r>
      </w:ins>
      <w:ins w:id="760" w:author="Art Goldberg" w:date="2020-08-14T18:22:00Z">
        <w:r w:rsidR="00F35250">
          <w:t xml:space="preserve">that </w:t>
        </w:r>
      </w:ins>
      <w:ins w:id="761" w:author="Art Goldberg" w:date="2020-08-08T10:21:00Z">
        <w:r w:rsidR="00B669C1">
          <w:t>gives special meaning to certain methods and attributes.</w:t>
        </w:r>
      </w:ins>
    </w:p>
    <w:p w14:paraId="673F556E" w14:textId="77777777" w:rsidR="007F5EAA" w:rsidRDefault="007F5EAA" w:rsidP="00A37E63">
      <w:pPr>
        <w:rPr>
          <w:ins w:id="762" w:author="Art Goldberg" w:date="2020-08-07T20:24:00Z"/>
        </w:rPr>
      </w:pPr>
    </w:p>
    <w:p w14:paraId="4D97135B" w14:textId="66DF9C19" w:rsidR="007F5EAA" w:rsidRDefault="007F5EAA" w:rsidP="00A37E63">
      <w:pPr>
        <w:rPr>
          <w:ins w:id="763" w:author="Art Goldberg" w:date="2020-08-07T20:25:00Z"/>
        </w:rPr>
      </w:pPr>
      <w:ins w:id="764" w:author="Art Goldberg" w:date="2020-08-07T20:25:00Z">
        <w:r w:rsidRPr="007F5EAA">
          <w:t xml:space="preserve">Below, we define a simulation </w:t>
        </w:r>
      </w:ins>
      <w:ins w:id="765" w:author="Art Goldberg" w:date="2020-08-14T18:22:00Z">
        <w:r w:rsidR="00FB7AE3">
          <w:t xml:space="preserve">object </w:t>
        </w:r>
      </w:ins>
      <w:ins w:id="766" w:author="Art Goldberg" w:date="2020-08-07T20:25:00Z">
        <w:r w:rsidRPr="007F5EAA">
          <w:t xml:space="preserve">class that models a random walk, and illustrates </w:t>
        </w:r>
      </w:ins>
      <w:ins w:id="767" w:author="Art Goldberg" w:date="2020-08-08T10:24:00Z">
        <w:r w:rsidR="00D83E52">
          <w:t xml:space="preserve">all </w:t>
        </w:r>
      </w:ins>
      <w:ins w:id="768" w:author="Art Goldberg" w:date="2020-08-07T20:25:00Z">
        <w:r w:rsidRPr="007F5EAA">
          <w:t>key features of `</w:t>
        </w:r>
        <w:del w:id="769" w:author="Arthur Goldberg" w:date="2020-08-11T12:08:00Z">
          <w:r w:rsidRPr="007F5EAA" w:rsidDel="005E412D">
            <w:delText>ApplicationSimulationObject</w:delText>
          </w:r>
        </w:del>
      </w:ins>
      <w:ins w:id="770" w:author="Arthur Goldberg" w:date="2020-08-11T12:08:00Z">
        <w:r w:rsidR="005E412D">
          <w:t>SimulationObject</w:t>
        </w:r>
      </w:ins>
      <w:ins w:id="771" w:author="Art Goldberg" w:date="2020-08-07T20:25:00Z">
        <w:r w:rsidRPr="007F5EAA">
          <w:t>`.</w:t>
        </w:r>
      </w:ins>
    </w:p>
    <w:p w14:paraId="049F28C8" w14:textId="1C09E244" w:rsidR="007F5EAA" w:rsidRDefault="007F5EAA" w:rsidP="00A37E63">
      <w:pPr>
        <w:rPr>
          <w:ins w:id="772" w:author="Art Goldberg" w:date="2020-08-07T20:25:00Z"/>
        </w:rPr>
      </w:pPr>
      <w:ins w:id="773" w:author="Art Goldberg" w:date="2020-08-07T20:25:00Z">
        <w:r w:rsidRPr="007F5EAA">
          <w:t xml:space="preserve">To </w:t>
        </w:r>
      </w:ins>
      <w:ins w:id="774" w:author="Art Goldberg" w:date="2020-08-08T12:17:00Z">
        <w:r w:rsidR="00AA604F">
          <w:t>add variety to</w:t>
        </w:r>
      </w:ins>
      <w:ins w:id="775" w:author="Art Goldberg" w:date="2020-08-08T10:24:00Z">
        <w:r w:rsidR="00D83E52">
          <w:t xml:space="preserve"> </w:t>
        </w:r>
      </w:ins>
      <w:ins w:id="776" w:author="Art Goldberg" w:date="2020-08-07T20:25:00Z">
        <w:r w:rsidRPr="007F5EAA">
          <w:t>its temporal behavior we modify the traditional random walk by randomly selecting the time</w:t>
        </w:r>
      </w:ins>
      <w:ins w:id="777" w:author="Art Goldberg" w:date="2020-08-08T10:25:00Z">
        <w:r w:rsidR="00D83E52">
          <w:t xml:space="preserve"> delay</w:t>
        </w:r>
      </w:ins>
      <w:ins w:id="778" w:author="Art Goldberg" w:date="2020-08-07T20:25:00Z">
        <w:r w:rsidRPr="007F5EAA">
          <w:t xml:space="preserve"> between steps.</w:t>
        </w:r>
      </w:ins>
    </w:p>
    <w:p w14:paraId="5602EE38" w14:textId="77777777" w:rsidR="007F5EAA" w:rsidRDefault="007F5EAA" w:rsidP="00A37E63"/>
    <w:p w14:paraId="479A792D" w14:textId="77777777" w:rsidR="00A37E63" w:rsidRDefault="00A37E63" w:rsidP="00A37E63">
      <w:r>
        <w:t>```python</w:t>
      </w:r>
    </w:p>
    <w:p w14:paraId="6D3787A9" w14:textId="77777777" w:rsidR="007F5EAA" w:rsidRPr="007F5EAA" w:rsidRDefault="007F5EAA" w:rsidP="007F5EAA">
      <w:pPr>
        <w:rPr>
          <w:ins w:id="779" w:author="Art Goldberg" w:date="2020-08-07T20:26:00Z"/>
          <w:rFonts w:ascii="Monaco" w:hAnsi="Monaco"/>
          <w:sz w:val="22"/>
        </w:rPr>
      </w:pPr>
      <w:ins w:id="780" w:author="Art Goldberg" w:date="2020-08-07T20:26:00Z">
        <w:r w:rsidRPr="007F5EAA">
          <w:rPr>
            <w:rFonts w:ascii="Monaco" w:hAnsi="Monaco"/>
            <w:sz w:val="22"/>
          </w:rPr>
          <w:t>import random</w:t>
        </w:r>
      </w:ins>
    </w:p>
    <w:p w14:paraId="065C51A3" w14:textId="77777777" w:rsidR="007F5EAA" w:rsidRPr="007F5EAA" w:rsidRDefault="007F5EAA" w:rsidP="007F5EAA">
      <w:pPr>
        <w:rPr>
          <w:ins w:id="781" w:author="Art Goldberg" w:date="2020-08-07T20:26:00Z"/>
          <w:rFonts w:ascii="Monaco" w:hAnsi="Monaco"/>
          <w:sz w:val="22"/>
        </w:rPr>
      </w:pPr>
    </w:p>
    <w:p w14:paraId="1EB49BC8" w14:textId="7E0D8CE3" w:rsidR="007F5EAA" w:rsidRPr="007F5EAA" w:rsidRDefault="007F5EAA" w:rsidP="007F5EAA">
      <w:pPr>
        <w:rPr>
          <w:ins w:id="782" w:author="Art Goldberg" w:date="2020-08-07T20:26:00Z"/>
          <w:rFonts w:ascii="Monaco" w:hAnsi="Monaco"/>
          <w:sz w:val="22"/>
        </w:rPr>
      </w:pPr>
      <w:ins w:id="783" w:author="Art Goldberg" w:date="2020-08-07T20:26:00Z">
        <w:r w:rsidRPr="007F5EAA">
          <w:rPr>
            <w:rFonts w:ascii="Monaco" w:hAnsi="Monaco"/>
            <w:sz w:val="22"/>
          </w:rPr>
          <w:t>class RandomWalkSimulationObject(de_sim.</w:t>
        </w:r>
        <w:del w:id="784" w:author="Arthur Goldberg" w:date="2020-08-11T12:08:00Z">
          <w:r w:rsidRPr="007F5EAA" w:rsidDel="005E412D">
            <w:rPr>
              <w:rFonts w:ascii="Monaco" w:hAnsi="Monaco"/>
              <w:sz w:val="22"/>
            </w:rPr>
            <w:delText>ApplicationSimulationObject</w:delText>
          </w:r>
        </w:del>
      </w:ins>
      <w:ins w:id="785" w:author="Arthur Goldberg" w:date="2020-08-11T12:08:00Z">
        <w:r w:rsidR="005E412D">
          <w:rPr>
            <w:rFonts w:ascii="Monaco" w:hAnsi="Monaco"/>
            <w:sz w:val="22"/>
          </w:rPr>
          <w:t>SimulationObject</w:t>
        </w:r>
      </w:ins>
      <w:ins w:id="786" w:author="Art Goldberg" w:date="2020-08-07T20:26:00Z">
        <w:r w:rsidRPr="007F5EAA">
          <w:rPr>
            <w:rFonts w:ascii="Monaco" w:hAnsi="Monaco"/>
            <w:sz w:val="22"/>
          </w:rPr>
          <w:t>):</w:t>
        </w:r>
      </w:ins>
    </w:p>
    <w:p w14:paraId="55C2D35C" w14:textId="1BD634B9" w:rsidR="007F5EAA" w:rsidRPr="007F5EAA" w:rsidRDefault="007F5EAA" w:rsidP="00A92C5A">
      <w:pPr>
        <w:rPr>
          <w:ins w:id="787" w:author="Art Goldberg" w:date="2020-08-07T20:26:00Z"/>
          <w:rFonts w:ascii="Monaco" w:hAnsi="Monaco"/>
          <w:sz w:val="22"/>
        </w:rPr>
      </w:pPr>
      <w:ins w:id="788" w:author="Art Goldberg" w:date="2020-08-07T20:26:00Z">
        <w:r w:rsidRPr="007F5EAA">
          <w:rPr>
            <w:rFonts w:ascii="Monaco" w:hAnsi="Monaco"/>
            <w:sz w:val="22"/>
          </w:rPr>
          <w:t xml:space="preserve">    </w:t>
        </w:r>
      </w:ins>
      <w:ins w:id="789" w:author="Art Goldberg" w:date="2020-08-08T12:23:00Z">
        <w:r w:rsidR="00022C90">
          <w:rPr>
            <w:rFonts w:ascii="Monaco" w:hAnsi="Monaco"/>
            <w:sz w:val="22"/>
          </w:rPr>
          <w:t>"</w:t>
        </w:r>
      </w:ins>
      <w:ins w:id="790" w:author="Art Goldberg" w:date="2020-08-07T20:26:00Z">
        <w:r w:rsidRPr="007F5EAA">
          <w:rPr>
            <w:rFonts w:ascii="Monaco" w:hAnsi="Monaco"/>
            <w:sz w:val="22"/>
          </w:rPr>
          <w:t xml:space="preserve"> A </w:t>
        </w:r>
      </w:ins>
      <w:ins w:id="791" w:author="Art Goldberg" w:date="2020-08-08T12:18:00Z">
        <w:r w:rsidR="00AA604F">
          <w:rPr>
            <w:rFonts w:ascii="Monaco" w:hAnsi="Monaco"/>
            <w:sz w:val="22"/>
          </w:rPr>
          <w:t>1D</w:t>
        </w:r>
      </w:ins>
      <w:ins w:id="792" w:author="Art Goldberg" w:date="2020-08-07T20:26:00Z">
        <w:r w:rsidRPr="007F5EAA">
          <w:rPr>
            <w:rFonts w:ascii="Monaco" w:hAnsi="Monaco"/>
            <w:sz w:val="22"/>
          </w:rPr>
          <w:t xml:space="preserve"> random walk model, with random </w:t>
        </w:r>
      </w:ins>
      <w:ins w:id="793" w:author="Art Goldberg" w:date="2020-08-08T10:25:00Z">
        <w:r w:rsidR="00D83E52">
          <w:rPr>
            <w:rFonts w:ascii="Monaco" w:hAnsi="Monaco"/>
            <w:sz w:val="22"/>
          </w:rPr>
          <w:t>delays</w:t>
        </w:r>
      </w:ins>
      <w:ins w:id="794" w:author="Art Goldberg" w:date="2020-08-07T20:26:00Z">
        <w:r w:rsidRPr="007F5EAA">
          <w:rPr>
            <w:rFonts w:ascii="Monaco" w:hAnsi="Monaco"/>
            <w:sz w:val="22"/>
          </w:rPr>
          <w:t xml:space="preserve"> between steps</w:t>
        </w:r>
      </w:ins>
      <w:ins w:id="795" w:author="Art Goldberg" w:date="2020-08-08T12:23:00Z">
        <w:r w:rsidR="00022C90">
          <w:rPr>
            <w:rFonts w:ascii="Monaco" w:hAnsi="Monaco"/>
            <w:sz w:val="22"/>
          </w:rPr>
          <w:t xml:space="preserve"> "</w:t>
        </w:r>
      </w:ins>
    </w:p>
    <w:p w14:paraId="2E334B03" w14:textId="77777777" w:rsidR="007F5EAA" w:rsidRPr="007F5EAA" w:rsidRDefault="007F5EAA" w:rsidP="007F5EAA">
      <w:pPr>
        <w:rPr>
          <w:ins w:id="796" w:author="Art Goldberg" w:date="2020-08-07T20:26:00Z"/>
          <w:rFonts w:ascii="Monaco" w:hAnsi="Monaco"/>
          <w:sz w:val="22"/>
        </w:rPr>
      </w:pPr>
    </w:p>
    <w:p w14:paraId="00D17CB9" w14:textId="77777777" w:rsidR="007F5EAA" w:rsidRPr="007F5EAA" w:rsidRDefault="007F5EAA" w:rsidP="007F5EAA">
      <w:pPr>
        <w:rPr>
          <w:ins w:id="797" w:author="Art Goldberg" w:date="2020-08-07T20:26:00Z"/>
          <w:rFonts w:ascii="Monaco" w:hAnsi="Monaco"/>
          <w:sz w:val="22"/>
        </w:rPr>
      </w:pPr>
      <w:ins w:id="798" w:author="Art Goldberg" w:date="2020-08-07T20:26:00Z">
        <w:r w:rsidRPr="007F5EAA">
          <w:rPr>
            <w:rFonts w:ascii="Monaco" w:hAnsi="Monaco"/>
            <w:sz w:val="22"/>
          </w:rPr>
          <w:t xml:space="preserve">    def __init__(self, name):</w:t>
        </w:r>
      </w:ins>
    </w:p>
    <w:p w14:paraId="7FAA7562" w14:textId="77777777" w:rsidR="007F5EAA" w:rsidRPr="007F5EAA" w:rsidRDefault="007F5EAA" w:rsidP="007F5EAA">
      <w:pPr>
        <w:rPr>
          <w:ins w:id="799" w:author="Art Goldberg" w:date="2020-08-07T20:26:00Z"/>
          <w:rFonts w:ascii="Monaco" w:hAnsi="Monaco"/>
          <w:sz w:val="22"/>
        </w:rPr>
      </w:pPr>
      <w:ins w:id="800" w:author="Art Goldberg" w:date="2020-08-07T20:26:00Z">
        <w:r w:rsidRPr="007F5EAA">
          <w:rPr>
            <w:rFonts w:ascii="Monaco" w:hAnsi="Monaco"/>
            <w:sz w:val="22"/>
          </w:rPr>
          <w:t xml:space="preserve">        super().__init__(name)</w:t>
        </w:r>
      </w:ins>
    </w:p>
    <w:p w14:paraId="496628F0" w14:textId="77777777" w:rsidR="007F5EAA" w:rsidRPr="007F5EAA" w:rsidRDefault="007F5EAA" w:rsidP="007F5EAA">
      <w:pPr>
        <w:rPr>
          <w:ins w:id="801" w:author="Art Goldberg" w:date="2020-08-07T20:26:00Z"/>
          <w:rFonts w:ascii="Monaco" w:hAnsi="Monaco"/>
          <w:sz w:val="22"/>
        </w:rPr>
      </w:pPr>
    </w:p>
    <w:p w14:paraId="1DF01175" w14:textId="77777777" w:rsidR="001F6DCE" w:rsidRPr="007F5EAA" w:rsidRDefault="001F6DCE" w:rsidP="001F6DCE">
      <w:pPr>
        <w:rPr>
          <w:ins w:id="802" w:author="Art Goldberg" w:date="2020-08-14T18:31:00Z"/>
          <w:rFonts w:ascii="Monaco" w:hAnsi="Monaco"/>
          <w:sz w:val="22"/>
        </w:rPr>
      </w:pPr>
      <w:ins w:id="803" w:author="Art Goldberg" w:date="2020-08-14T18:31:00Z">
        <w:r w:rsidRPr="007F5EAA">
          <w:rPr>
            <w:rFonts w:ascii="Monaco" w:hAnsi="Monaco"/>
            <w:sz w:val="22"/>
          </w:rPr>
          <w:t xml:space="preserve">    def init_before_run(self):</w:t>
        </w:r>
      </w:ins>
    </w:p>
    <w:p w14:paraId="1DDA7592" w14:textId="77777777" w:rsidR="001F6DCE" w:rsidRPr="007F5EAA" w:rsidRDefault="001F6DCE" w:rsidP="001F6DCE">
      <w:pPr>
        <w:rPr>
          <w:ins w:id="804" w:author="Art Goldberg" w:date="2020-08-14T18:31:00Z"/>
          <w:rFonts w:ascii="Monaco" w:hAnsi="Monaco"/>
          <w:sz w:val="22"/>
        </w:rPr>
      </w:pPr>
      <w:ins w:id="805" w:author="Art Goldberg" w:date="2020-08-14T18:31:00Z">
        <w:r w:rsidRPr="007F5EAA">
          <w:rPr>
            <w:rFonts w:ascii="Monaco" w:hAnsi="Monaco"/>
            <w:sz w:val="22"/>
          </w:rPr>
          <w:t xml:space="preserve">        </w:t>
        </w:r>
        <w:r>
          <w:rPr>
            <w:rFonts w:ascii="Monaco" w:hAnsi="Monaco"/>
            <w:sz w:val="22"/>
          </w:rPr>
          <w:t>"</w:t>
        </w:r>
        <w:r w:rsidRPr="007F5EAA">
          <w:rPr>
            <w:rFonts w:ascii="Monaco" w:hAnsi="Monaco"/>
            <w:sz w:val="22"/>
          </w:rPr>
          <w:t xml:space="preserve"> Initialize before a simulation run; called by the simulator</w:t>
        </w:r>
        <w:r>
          <w:rPr>
            <w:rFonts w:ascii="Monaco" w:hAnsi="Monaco"/>
            <w:sz w:val="22"/>
          </w:rPr>
          <w:t xml:space="preserve"> "</w:t>
        </w:r>
      </w:ins>
    </w:p>
    <w:p w14:paraId="60DD2121" w14:textId="77777777" w:rsidR="001F6DCE" w:rsidRPr="007F5EAA" w:rsidRDefault="001F6DCE" w:rsidP="001F6DCE">
      <w:pPr>
        <w:rPr>
          <w:ins w:id="806" w:author="Art Goldberg" w:date="2020-08-14T18:31:00Z"/>
          <w:rFonts w:ascii="Monaco" w:hAnsi="Monaco"/>
          <w:sz w:val="22"/>
        </w:rPr>
      </w:pPr>
      <w:ins w:id="807" w:author="Art Goldberg" w:date="2020-08-14T18:31:00Z">
        <w:r>
          <w:rPr>
            <w:rFonts w:ascii="Monaco" w:hAnsi="Monaco"/>
            <w:sz w:val="22"/>
          </w:rPr>
          <w:t xml:space="preserve">        </w:t>
        </w:r>
        <w:r w:rsidRPr="007F5EAA">
          <w:rPr>
            <w:rFonts w:ascii="Monaco" w:hAnsi="Monaco"/>
            <w:sz w:val="22"/>
          </w:rPr>
          <w:t>self.position = 0</w:t>
        </w:r>
      </w:ins>
    </w:p>
    <w:p w14:paraId="1E4CC695" w14:textId="77777777" w:rsidR="001F6DCE" w:rsidRPr="007F5EAA" w:rsidRDefault="001F6DCE" w:rsidP="001F6DCE">
      <w:pPr>
        <w:rPr>
          <w:ins w:id="808" w:author="Art Goldberg" w:date="2020-08-14T18:31:00Z"/>
          <w:rFonts w:ascii="Monaco" w:hAnsi="Monaco"/>
          <w:sz w:val="22"/>
        </w:rPr>
      </w:pPr>
      <w:ins w:id="809" w:author="Art Goldberg" w:date="2020-08-14T18:31:00Z">
        <w:r w:rsidRPr="007F5EAA">
          <w:rPr>
            <w:rFonts w:ascii="Monaco" w:hAnsi="Monaco"/>
            <w:sz w:val="22"/>
          </w:rPr>
          <w:lastRenderedPageBreak/>
          <w:t xml:space="preserve">        self.history = {'times': [0],</w:t>
        </w:r>
      </w:ins>
    </w:p>
    <w:p w14:paraId="026B0292" w14:textId="77777777" w:rsidR="001F6DCE" w:rsidRPr="007F5EAA" w:rsidRDefault="001F6DCE" w:rsidP="001F6DCE">
      <w:pPr>
        <w:rPr>
          <w:ins w:id="810" w:author="Art Goldberg" w:date="2020-08-14T18:31:00Z"/>
          <w:rFonts w:ascii="Monaco" w:hAnsi="Monaco"/>
          <w:sz w:val="22"/>
        </w:rPr>
      </w:pPr>
      <w:ins w:id="811" w:author="Art Goldberg" w:date="2020-08-14T18:31:00Z">
        <w:r w:rsidRPr="007F5EAA">
          <w:rPr>
            <w:rFonts w:ascii="Monaco" w:hAnsi="Monaco"/>
            <w:sz w:val="22"/>
          </w:rPr>
          <w:t xml:space="preserve">                        'positions': [0]}</w:t>
        </w:r>
      </w:ins>
    </w:p>
    <w:p w14:paraId="5E4E569B" w14:textId="77777777" w:rsidR="001F6DCE" w:rsidRPr="007F5EAA" w:rsidRDefault="001F6DCE" w:rsidP="001F6DCE">
      <w:pPr>
        <w:rPr>
          <w:ins w:id="812" w:author="Art Goldberg" w:date="2020-08-14T18:31:00Z"/>
          <w:rFonts w:ascii="Monaco" w:hAnsi="Monaco"/>
          <w:sz w:val="22"/>
        </w:rPr>
      </w:pPr>
      <w:ins w:id="813" w:author="Art Goldberg" w:date="2020-08-14T18:31:00Z">
        <w:r w:rsidRPr="007F5EAA">
          <w:rPr>
            <w:rFonts w:ascii="Monaco" w:hAnsi="Monaco"/>
            <w:sz w:val="22"/>
          </w:rPr>
          <w:t xml:space="preserve">        self.schedule_next_step()</w:t>
        </w:r>
      </w:ins>
    </w:p>
    <w:p w14:paraId="7E5D61A8" w14:textId="77777777" w:rsidR="001F6DCE" w:rsidRPr="007F5EAA" w:rsidRDefault="001F6DCE" w:rsidP="001F6DCE">
      <w:pPr>
        <w:rPr>
          <w:ins w:id="814" w:author="Art Goldberg" w:date="2020-08-14T18:31:00Z"/>
          <w:rFonts w:ascii="Monaco" w:hAnsi="Monaco"/>
          <w:sz w:val="22"/>
        </w:rPr>
      </w:pPr>
    </w:p>
    <w:p w14:paraId="6F3D59A0" w14:textId="77777777" w:rsidR="007F5EAA" w:rsidRPr="007F5EAA" w:rsidRDefault="007F5EAA" w:rsidP="007F5EAA">
      <w:pPr>
        <w:rPr>
          <w:ins w:id="815" w:author="Art Goldberg" w:date="2020-08-07T20:26:00Z"/>
          <w:rFonts w:ascii="Monaco" w:hAnsi="Monaco"/>
          <w:sz w:val="22"/>
        </w:rPr>
      </w:pPr>
      <w:ins w:id="816" w:author="Art Goldberg" w:date="2020-08-07T20:26:00Z">
        <w:r w:rsidRPr="007F5EAA">
          <w:rPr>
            <w:rFonts w:ascii="Monaco" w:hAnsi="Monaco"/>
            <w:sz w:val="22"/>
          </w:rPr>
          <w:t xml:space="preserve">    def schedule_next_step(self):</w:t>
        </w:r>
      </w:ins>
    </w:p>
    <w:p w14:paraId="1FA4322F" w14:textId="55E1CA44" w:rsidR="007F5EAA" w:rsidRPr="007F5EAA" w:rsidRDefault="007F5EAA" w:rsidP="007F5EAA">
      <w:pPr>
        <w:rPr>
          <w:ins w:id="817" w:author="Art Goldberg" w:date="2020-08-07T20:26:00Z"/>
          <w:rFonts w:ascii="Monaco" w:hAnsi="Monaco"/>
          <w:sz w:val="22"/>
        </w:rPr>
      </w:pPr>
      <w:ins w:id="818" w:author="Art Goldberg" w:date="2020-08-07T20:26:00Z">
        <w:r w:rsidRPr="007F5EAA">
          <w:rPr>
            <w:rFonts w:ascii="Monaco" w:hAnsi="Monaco"/>
            <w:sz w:val="22"/>
          </w:rPr>
          <w:t xml:space="preserve">        </w:t>
        </w:r>
      </w:ins>
      <w:ins w:id="819" w:author="Art Goldberg" w:date="2020-08-08T12:22:00Z">
        <w:r w:rsidR="00022C90">
          <w:rPr>
            <w:rFonts w:ascii="Monaco" w:hAnsi="Monaco"/>
            <w:sz w:val="22"/>
          </w:rPr>
          <w:t>"</w:t>
        </w:r>
      </w:ins>
      <w:ins w:id="820" w:author="Art Goldberg" w:date="2020-08-07T20:26:00Z">
        <w:r w:rsidRPr="007F5EAA">
          <w:rPr>
            <w:rFonts w:ascii="Monaco" w:hAnsi="Monaco"/>
            <w:sz w:val="22"/>
          </w:rPr>
          <w:t xml:space="preserve"> Schedule the next event</w:t>
        </w:r>
      </w:ins>
      <w:ins w:id="821" w:author="Art Goldberg" w:date="2020-08-13T11:43:00Z">
        <w:r w:rsidR="009D69AD">
          <w:rPr>
            <w:rFonts w:ascii="Monaco" w:hAnsi="Monaco"/>
            <w:sz w:val="22"/>
          </w:rPr>
          <w:t>, which is a step</w:t>
        </w:r>
      </w:ins>
      <w:ins w:id="822" w:author="Art Goldberg" w:date="2020-08-08T12:23:00Z">
        <w:r w:rsidR="00022C90">
          <w:rPr>
            <w:rFonts w:ascii="Monaco" w:hAnsi="Monaco"/>
            <w:sz w:val="22"/>
          </w:rPr>
          <w:t xml:space="preserve"> "</w:t>
        </w:r>
      </w:ins>
    </w:p>
    <w:p w14:paraId="2BE0014A" w14:textId="7F3626A3" w:rsidR="00022C90" w:rsidRPr="007F5EAA" w:rsidRDefault="00022C90" w:rsidP="00022C90">
      <w:pPr>
        <w:rPr>
          <w:ins w:id="823" w:author="Art Goldberg" w:date="2020-08-08T12:21:00Z"/>
          <w:rFonts w:ascii="Monaco" w:hAnsi="Monaco"/>
          <w:sz w:val="22"/>
        </w:rPr>
      </w:pPr>
      <w:ins w:id="824" w:author="Art Goldberg" w:date="2020-08-08T12:21:00Z">
        <w:r w:rsidRPr="007F5EAA">
          <w:rPr>
            <w:rFonts w:ascii="Monaco" w:hAnsi="Monaco"/>
            <w:sz w:val="22"/>
          </w:rPr>
          <w:t xml:space="preserve">        </w:t>
        </w:r>
        <w:r>
          <w:rPr>
            <w:rFonts w:ascii="Monaco" w:hAnsi="Monaco"/>
            <w:sz w:val="22"/>
          </w:rPr>
          <w:t># A</w:t>
        </w:r>
        <w:r w:rsidRPr="007F5EAA">
          <w:rPr>
            <w:rFonts w:ascii="Monaco" w:hAnsi="Monaco"/>
            <w:sz w:val="22"/>
          </w:rPr>
          <w:t xml:space="preserve"> step moves -1 or +1 with equal probability</w:t>
        </w:r>
      </w:ins>
    </w:p>
    <w:p w14:paraId="4B9E410F" w14:textId="11367B0E" w:rsidR="00022C90" w:rsidRPr="007F5EAA" w:rsidRDefault="00022C90" w:rsidP="00022C90">
      <w:pPr>
        <w:rPr>
          <w:ins w:id="825" w:author="Art Goldberg" w:date="2020-08-08T12:21:00Z"/>
          <w:rFonts w:ascii="Monaco" w:hAnsi="Monaco"/>
          <w:sz w:val="22"/>
        </w:rPr>
      </w:pPr>
      <w:ins w:id="826" w:author="Art Goldberg" w:date="2020-08-08T12:21:00Z">
        <w:r w:rsidRPr="007F5EAA">
          <w:rPr>
            <w:rFonts w:ascii="Monaco" w:hAnsi="Monaco"/>
            <w:sz w:val="22"/>
          </w:rPr>
          <w:t xml:space="preserve">        step</w:t>
        </w:r>
      </w:ins>
      <w:ins w:id="827" w:author="Art Goldberg" w:date="2020-08-13T11:36:00Z">
        <w:r w:rsidR="00160DFB">
          <w:rPr>
            <w:rFonts w:ascii="Monaco" w:hAnsi="Monaco"/>
            <w:sz w:val="22"/>
          </w:rPr>
          <w:t>_value</w:t>
        </w:r>
      </w:ins>
      <w:ins w:id="828" w:author="Art Goldberg" w:date="2020-08-08T12:21:00Z">
        <w:r w:rsidRPr="007F5EAA">
          <w:rPr>
            <w:rFonts w:ascii="Monaco" w:hAnsi="Monaco"/>
            <w:sz w:val="22"/>
          </w:rPr>
          <w:t xml:space="preserve"> = random.choice([-1, +1])</w:t>
        </w:r>
      </w:ins>
    </w:p>
    <w:p w14:paraId="13AE468F" w14:textId="77777777" w:rsidR="00FB77EB" w:rsidRPr="007F5EAA" w:rsidRDefault="00FB77EB" w:rsidP="00FB77EB">
      <w:pPr>
        <w:rPr>
          <w:ins w:id="829" w:author="Art Goldberg" w:date="2020-08-08T13:51:00Z"/>
          <w:rFonts w:ascii="Monaco" w:hAnsi="Monaco"/>
          <w:sz w:val="22"/>
        </w:rPr>
      </w:pPr>
      <w:ins w:id="830" w:author="Art Goldberg" w:date="2020-08-08T13:51:00Z">
        <w:r>
          <w:rPr>
            <w:rFonts w:ascii="Monaco" w:hAnsi="Monaco"/>
            <w:sz w:val="22"/>
          </w:rPr>
          <w:t xml:space="preserve">        # T</w:t>
        </w:r>
        <w:r w:rsidRPr="007F5EAA">
          <w:rPr>
            <w:rFonts w:ascii="Monaco" w:hAnsi="Monaco"/>
            <w:sz w:val="22"/>
          </w:rPr>
          <w:t>he time between steps is 1 or 2, with equal probability</w:t>
        </w:r>
      </w:ins>
    </w:p>
    <w:p w14:paraId="1FD5A90D" w14:textId="7F6CC54C" w:rsidR="00FB77EB" w:rsidRPr="007F5EAA" w:rsidRDefault="00FB77EB" w:rsidP="00FB77EB">
      <w:pPr>
        <w:rPr>
          <w:ins w:id="831" w:author="Art Goldberg" w:date="2020-08-08T13:51:00Z"/>
          <w:rFonts w:ascii="Monaco" w:hAnsi="Monaco"/>
          <w:sz w:val="22"/>
        </w:rPr>
      </w:pPr>
      <w:ins w:id="832" w:author="Art Goldberg" w:date="2020-08-08T13:51:00Z">
        <w:r>
          <w:rPr>
            <w:rFonts w:ascii="Monaco" w:hAnsi="Monaco"/>
            <w:sz w:val="22"/>
          </w:rPr>
          <w:t xml:space="preserve">        delay = </w:t>
        </w:r>
        <w:r w:rsidRPr="007F5EAA">
          <w:rPr>
            <w:rFonts w:ascii="Monaco" w:hAnsi="Monaco"/>
            <w:sz w:val="22"/>
          </w:rPr>
          <w:t>random.choice([1, 2])</w:t>
        </w:r>
      </w:ins>
    </w:p>
    <w:p w14:paraId="4190E6EB" w14:textId="4C30F418" w:rsidR="00B83B1A" w:rsidRPr="007F5EAA" w:rsidRDefault="00B83B1A" w:rsidP="00B83B1A">
      <w:pPr>
        <w:rPr>
          <w:ins w:id="833" w:author="Art Goldberg" w:date="2020-08-13T11:35:00Z"/>
          <w:rFonts w:ascii="Monaco" w:hAnsi="Monaco"/>
          <w:sz w:val="22"/>
        </w:rPr>
      </w:pPr>
      <w:ins w:id="834" w:author="Art Goldberg" w:date="2020-08-13T11:35:00Z">
        <w:r w:rsidRPr="007F5EAA">
          <w:rPr>
            <w:rFonts w:ascii="Monaco" w:hAnsi="Monaco"/>
            <w:sz w:val="22"/>
          </w:rPr>
          <w:t xml:space="preserve">        </w:t>
        </w:r>
        <w:r>
          <w:rPr>
            <w:rFonts w:ascii="Monaco" w:hAnsi="Monaco"/>
            <w:sz w:val="22"/>
          </w:rPr>
          <w:t xml:space="preserve"># </w:t>
        </w:r>
      </w:ins>
      <w:ins w:id="835" w:author="Art Goldberg" w:date="2020-08-13T11:37:00Z">
        <w:r w:rsidR="00A452BB">
          <w:rPr>
            <w:rFonts w:ascii="Monaco" w:hAnsi="Monaco"/>
            <w:sz w:val="22"/>
          </w:rPr>
          <w:t>S</w:t>
        </w:r>
      </w:ins>
      <w:ins w:id="836" w:author="Art Goldberg" w:date="2020-08-13T11:35:00Z">
        <w:r>
          <w:rPr>
            <w:rFonts w:ascii="Monaco" w:hAnsi="Monaco"/>
            <w:sz w:val="22"/>
          </w:rPr>
          <w:t>chedule an event `delay` in the future for this object</w:t>
        </w:r>
      </w:ins>
    </w:p>
    <w:p w14:paraId="6EF7970A" w14:textId="66E577BA" w:rsidR="00B83B1A" w:rsidRPr="007F5EAA" w:rsidRDefault="00B83B1A" w:rsidP="00B83B1A">
      <w:pPr>
        <w:rPr>
          <w:ins w:id="837" w:author="Art Goldberg" w:date="2020-08-13T11:35:00Z"/>
          <w:rFonts w:ascii="Monaco" w:hAnsi="Monaco"/>
          <w:sz w:val="22"/>
        </w:rPr>
      </w:pPr>
      <w:ins w:id="838" w:author="Art Goldberg" w:date="2020-08-13T11:35:00Z">
        <w:r w:rsidRPr="007F5EAA">
          <w:rPr>
            <w:rFonts w:ascii="Monaco" w:hAnsi="Monaco"/>
            <w:sz w:val="22"/>
          </w:rPr>
          <w:t xml:space="preserve">        </w:t>
        </w:r>
        <w:r>
          <w:rPr>
            <w:rFonts w:ascii="Monaco" w:hAnsi="Monaco"/>
            <w:sz w:val="22"/>
          </w:rPr>
          <w:t xml:space="preserve"># </w:t>
        </w:r>
      </w:ins>
      <w:ins w:id="839" w:author="Art Goldberg" w:date="2020-08-13T11:37:00Z">
        <w:r w:rsidR="00A452BB">
          <w:rPr>
            <w:rFonts w:ascii="Monaco" w:hAnsi="Monaco"/>
            <w:sz w:val="22"/>
          </w:rPr>
          <w:t>T</w:t>
        </w:r>
      </w:ins>
      <w:ins w:id="840" w:author="Art Goldberg" w:date="2020-08-13T11:36:00Z">
        <w:r w:rsidR="00160DFB">
          <w:rPr>
            <w:rFonts w:ascii="Monaco" w:hAnsi="Monaco"/>
            <w:sz w:val="22"/>
          </w:rPr>
          <w:t>he</w:t>
        </w:r>
      </w:ins>
      <w:ins w:id="841" w:author="Art Goldberg" w:date="2020-08-13T11:35:00Z">
        <w:r>
          <w:rPr>
            <w:rFonts w:ascii="Monaco" w:hAnsi="Monaco"/>
            <w:sz w:val="22"/>
          </w:rPr>
          <w:t xml:space="preserve"> event </w:t>
        </w:r>
      </w:ins>
      <w:ins w:id="842" w:author="Art Goldberg" w:date="2020-08-13T11:36:00Z">
        <w:r w:rsidR="00160DFB">
          <w:rPr>
            <w:rFonts w:ascii="Monaco" w:hAnsi="Monaco"/>
            <w:sz w:val="22"/>
          </w:rPr>
          <w:t>contains a `</w:t>
        </w:r>
        <w:r w:rsidR="00160DFB" w:rsidRPr="007F5EAA">
          <w:rPr>
            <w:rFonts w:ascii="Monaco" w:hAnsi="Monaco"/>
            <w:sz w:val="22"/>
          </w:rPr>
          <w:t>RandomStepMessage</w:t>
        </w:r>
        <w:r w:rsidR="00160DFB">
          <w:rPr>
            <w:rFonts w:ascii="Monaco" w:hAnsi="Monaco"/>
            <w:sz w:val="22"/>
          </w:rPr>
          <w:t xml:space="preserve">` with </w:t>
        </w:r>
      </w:ins>
      <w:ins w:id="843" w:author="Art Goldberg" w:date="2020-08-13T11:37:00Z">
        <w:r w:rsidR="00160DFB">
          <w:rPr>
            <w:rFonts w:ascii="Monaco" w:hAnsi="Monaco"/>
            <w:sz w:val="22"/>
          </w:rPr>
          <w:t>`</w:t>
        </w:r>
      </w:ins>
      <w:ins w:id="844" w:author="Art Goldberg" w:date="2020-08-13T11:36:00Z">
        <w:r w:rsidR="00160DFB">
          <w:rPr>
            <w:rFonts w:ascii="Monaco" w:hAnsi="Monaco"/>
            <w:sz w:val="22"/>
          </w:rPr>
          <w:t>step=</w:t>
        </w:r>
      </w:ins>
      <w:ins w:id="845" w:author="Art Goldberg" w:date="2020-08-13T11:37:00Z">
        <w:r w:rsidR="00160DFB" w:rsidRPr="007F5EAA">
          <w:rPr>
            <w:rFonts w:ascii="Monaco" w:hAnsi="Monaco"/>
            <w:sz w:val="22"/>
          </w:rPr>
          <w:t>step</w:t>
        </w:r>
        <w:r w:rsidR="00160DFB">
          <w:rPr>
            <w:rFonts w:ascii="Monaco" w:hAnsi="Monaco"/>
            <w:sz w:val="22"/>
          </w:rPr>
          <w:t>_value`</w:t>
        </w:r>
      </w:ins>
    </w:p>
    <w:p w14:paraId="2A6AD56C" w14:textId="2FDABF39" w:rsidR="00B83B1A" w:rsidRPr="007F5EAA" w:rsidRDefault="00B83B1A" w:rsidP="00B83B1A">
      <w:pPr>
        <w:rPr>
          <w:ins w:id="846" w:author="Art Goldberg" w:date="2020-08-13T11:34:00Z"/>
          <w:rFonts w:ascii="Monaco" w:hAnsi="Monaco"/>
          <w:sz w:val="22"/>
        </w:rPr>
      </w:pPr>
      <w:ins w:id="847" w:author="Art Goldberg" w:date="2020-08-13T11:34:00Z">
        <w:r w:rsidRPr="007F5EAA">
          <w:rPr>
            <w:rFonts w:ascii="Monaco" w:hAnsi="Monaco"/>
            <w:sz w:val="22"/>
          </w:rPr>
          <w:t xml:space="preserve">        self.send_event(</w:t>
        </w:r>
        <w:r>
          <w:rPr>
            <w:rFonts w:ascii="Monaco" w:hAnsi="Monaco"/>
            <w:sz w:val="22"/>
          </w:rPr>
          <w:t>delay</w:t>
        </w:r>
        <w:r w:rsidRPr="007F5EAA">
          <w:rPr>
            <w:rFonts w:ascii="Monaco" w:hAnsi="Monaco"/>
            <w:sz w:val="22"/>
          </w:rPr>
          <w:t>, self,</w:t>
        </w:r>
        <w:r>
          <w:rPr>
            <w:rFonts w:ascii="Monaco" w:hAnsi="Monaco"/>
            <w:sz w:val="22"/>
          </w:rPr>
          <w:t xml:space="preserve"> </w:t>
        </w:r>
        <w:r w:rsidRPr="007F5EAA">
          <w:rPr>
            <w:rFonts w:ascii="Monaco" w:hAnsi="Monaco"/>
            <w:sz w:val="22"/>
          </w:rPr>
          <w:t>RandomStepMessage(</w:t>
        </w:r>
      </w:ins>
      <w:ins w:id="848" w:author="Art Goldberg" w:date="2020-08-13T11:36:00Z">
        <w:r w:rsidR="00160DFB" w:rsidRPr="007F5EAA">
          <w:rPr>
            <w:rFonts w:ascii="Monaco" w:hAnsi="Monaco"/>
            <w:sz w:val="22"/>
          </w:rPr>
          <w:t>step</w:t>
        </w:r>
        <w:r w:rsidR="00160DFB">
          <w:rPr>
            <w:rFonts w:ascii="Monaco" w:hAnsi="Monaco"/>
            <w:sz w:val="22"/>
          </w:rPr>
          <w:t>_value</w:t>
        </w:r>
      </w:ins>
      <w:ins w:id="849" w:author="Art Goldberg" w:date="2020-08-13T11:34:00Z">
        <w:r w:rsidRPr="007F5EAA">
          <w:rPr>
            <w:rFonts w:ascii="Monaco" w:hAnsi="Monaco"/>
            <w:sz w:val="22"/>
          </w:rPr>
          <w:t>))</w:t>
        </w:r>
      </w:ins>
    </w:p>
    <w:p w14:paraId="7A1AFBE1" w14:textId="77777777" w:rsidR="007F5EAA" w:rsidRPr="007F5EAA" w:rsidRDefault="007F5EAA" w:rsidP="007F5EAA">
      <w:pPr>
        <w:rPr>
          <w:ins w:id="850" w:author="Art Goldberg" w:date="2020-08-07T20:26:00Z"/>
          <w:rFonts w:ascii="Monaco" w:hAnsi="Monaco"/>
          <w:sz w:val="22"/>
        </w:rPr>
      </w:pPr>
    </w:p>
    <w:p w14:paraId="7AB2F9F6" w14:textId="7880E705" w:rsidR="007F5EAA" w:rsidRPr="007F5EAA" w:rsidRDefault="001F6DCE" w:rsidP="007F5EAA">
      <w:pPr>
        <w:rPr>
          <w:ins w:id="851" w:author="Art Goldberg" w:date="2020-08-07T20:26:00Z"/>
          <w:rFonts w:ascii="Monaco" w:hAnsi="Monaco"/>
          <w:sz w:val="22"/>
        </w:rPr>
      </w:pPr>
      <w:ins w:id="852" w:author="Art Goldberg" w:date="2020-08-14T18:31:00Z">
        <w:r>
          <w:rPr>
            <w:rFonts w:ascii="Monaco" w:hAnsi="Monaco"/>
            <w:sz w:val="22"/>
          </w:rPr>
          <w:t xml:space="preserve">    </w:t>
        </w:r>
      </w:ins>
      <w:ins w:id="853" w:author="Art Goldberg" w:date="2020-08-07T20:26:00Z">
        <w:r w:rsidR="007F5EAA" w:rsidRPr="007F5EAA">
          <w:rPr>
            <w:rFonts w:ascii="Monaco" w:hAnsi="Monaco"/>
            <w:sz w:val="22"/>
          </w:rPr>
          <w:t>def handle_step_event(self, event):</w:t>
        </w:r>
      </w:ins>
    </w:p>
    <w:p w14:paraId="3F2C4E4D" w14:textId="53117663" w:rsidR="007F5EAA" w:rsidRPr="007F5EAA" w:rsidRDefault="007F5EAA" w:rsidP="007F5EAA">
      <w:pPr>
        <w:rPr>
          <w:ins w:id="854" w:author="Art Goldberg" w:date="2020-08-07T20:26:00Z"/>
          <w:rFonts w:ascii="Monaco" w:hAnsi="Monaco"/>
          <w:sz w:val="22"/>
        </w:rPr>
      </w:pPr>
      <w:ins w:id="855" w:author="Art Goldberg" w:date="2020-08-07T20:26:00Z">
        <w:r w:rsidRPr="007F5EAA">
          <w:rPr>
            <w:rFonts w:ascii="Monaco" w:hAnsi="Monaco"/>
            <w:sz w:val="22"/>
          </w:rPr>
          <w:t xml:space="preserve">        </w:t>
        </w:r>
      </w:ins>
      <w:ins w:id="856" w:author="Art Goldberg" w:date="2020-08-08T12:23:00Z">
        <w:r w:rsidR="00022C90">
          <w:rPr>
            <w:rFonts w:ascii="Monaco" w:hAnsi="Monaco"/>
            <w:sz w:val="22"/>
          </w:rPr>
          <w:t>"</w:t>
        </w:r>
      </w:ins>
      <w:ins w:id="857" w:author="Art Goldberg" w:date="2020-08-07T20:26:00Z">
        <w:r w:rsidRPr="007F5EAA">
          <w:rPr>
            <w:rFonts w:ascii="Monaco" w:hAnsi="Monaco"/>
            <w:sz w:val="22"/>
          </w:rPr>
          <w:t xml:space="preserve"> Handle a step event </w:t>
        </w:r>
      </w:ins>
      <w:ins w:id="858" w:author="Art Goldberg" w:date="2020-08-08T12:23:00Z">
        <w:r w:rsidR="00022C90">
          <w:rPr>
            <w:rFonts w:ascii="Monaco" w:hAnsi="Monaco"/>
            <w:sz w:val="22"/>
          </w:rPr>
          <w:t>"</w:t>
        </w:r>
      </w:ins>
    </w:p>
    <w:p w14:paraId="21C4A43C" w14:textId="51E4581A" w:rsidR="007F5EAA" w:rsidRPr="007F5EAA" w:rsidRDefault="007F5EAA" w:rsidP="007F5EAA">
      <w:pPr>
        <w:rPr>
          <w:ins w:id="859" w:author="Art Goldberg" w:date="2020-08-07T20:26:00Z"/>
          <w:rFonts w:ascii="Monaco" w:hAnsi="Monaco"/>
          <w:sz w:val="22"/>
        </w:rPr>
      </w:pPr>
      <w:ins w:id="860" w:author="Art Goldberg" w:date="2020-08-07T20:26:00Z">
        <w:r w:rsidRPr="007F5EAA">
          <w:rPr>
            <w:rFonts w:ascii="Monaco" w:hAnsi="Monaco"/>
            <w:sz w:val="22"/>
          </w:rPr>
          <w:t xml:space="preserve">        # </w:t>
        </w:r>
      </w:ins>
      <w:ins w:id="861" w:author="Art Goldberg" w:date="2020-08-08T10:26:00Z">
        <w:r w:rsidR="00D83E52">
          <w:rPr>
            <w:rFonts w:ascii="Monaco" w:hAnsi="Monaco"/>
            <w:sz w:val="22"/>
          </w:rPr>
          <w:t>U</w:t>
        </w:r>
      </w:ins>
      <w:ins w:id="862" w:author="Art Goldberg" w:date="2020-08-07T20:26:00Z">
        <w:r w:rsidRPr="007F5EAA">
          <w:rPr>
            <w:rFonts w:ascii="Monaco" w:hAnsi="Monaco"/>
            <w:sz w:val="22"/>
          </w:rPr>
          <w:t>pdate the position and history</w:t>
        </w:r>
      </w:ins>
    </w:p>
    <w:p w14:paraId="0FDD577C" w14:textId="77777777" w:rsidR="007F5EAA" w:rsidRPr="007F5EAA" w:rsidRDefault="007F5EAA" w:rsidP="007F5EAA">
      <w:pPr>
        <w:rPr>
          <w:ins w:id="863" w:author="Art Goldberg" w:date="2020-08-07T20:26:00Z"/>
          <w:rFonts w:ascii="Monaco" w:hAnsi="Monaco"/>
          <w:sz w:val="22"/>
        </w:rPr>
      </w:pPr>
      <w:ins w:id="864" w:author="Art Goldberg" w:date="2020-08-07T20:26:00Z">
        <w:r w:rsidRPr="007F5EAA">
          <w:rPr>
            <w:rFonts w:ascii="Monaco" w:hAnsi="Monaco"/>
            <w:sz w:val="22"/>
          </w:rPr>
          <w:t xml:space="preserve">        step = event.message.step</w:t>
        </w:r>
      </w:ins>
    </w:p>
    <w:p w14:paraId="3971E0AD" w14:textId="77777777" w:rsidR="007F5EAA" w:rsidRPr="007F5EAA" w:rsidRDefault="007F5EAA" w:rsidP="007F5EAA">
      <w:pPr>
        <w:rPr>
          <w:ins w:id="865" w:author="Art Goldberg" w:date="2020-08-07T20:26:00Z"/>
          <w:rFonts w:ascii="Monaco" w:hAnsi="Monaco"/>
          <w:sz w:val="22"/>
        </w:rPr>
      </w:pPr>
      <w:ins w:id="866" w:author="Art Goldberg" w:date="2020-08-07T20:26:00Z">
        <w:r w:rsidRPr="007F5EAA">
          <w:rPr>
            <w:rFonts w:ascii="Monaco" w:hAnsi="Monaco"/>
            <w:sz w:val="22"/>
          </w:rPr>
          <w:t xml:space="preserve">        self.position += step</w:t>
        </w:r>
      </w:ins>
    </w:p>
    <w:p w14:paraId="60C52244" w14:textId="77777777" w:rsidR="007F5EAA" w:rsidRPr="007F5EAA" w:rsidRDefault="007F5EAA" w:rsidP="007F5EAA">
      <w:pPr>
        <w:rPr>
          <w:ins w:id="867" w:author="Art Goldberg" w:date="2020-08-07T20:26:00Z"/>
          <w:rFonts w:ascii="Monaco" w:hAnsi="Monaco"/>
          <w:sz w:val="22"/>
        </w:rPr>
      </w:pPr>
      <w:ins w:id="868" w:author="Art Goldberg" w:date="2020-08-07T20:26:00Z">
        <w:r w:rsidRPr="007F5EAA">
          <w:rPr>
            <w:rFonts w:ascii="Monaco" w:hAnsi="Monaco"/>
            <w:sz w:val="22"/>
          </w:rPr>
          <w:t xml:space="preserve">        self.history['times'].append(self.time)</w:t>
        </w:r>
      </w:ins>
    </w:p>
    <w:p w14:paraId="05C0673E" w14:textId="77777777" w:rsidR="007F5EAA" w:rsidRPr="007F5EAA" w:rsidRDefault="007F5EAA" w:rsidP="007F5EAA">
      <w:pPr>
        <w:rPr>
          <w:ins w:id="869" w:author="Art Goldberg" w:date="2020-08-07T20:26:00Z"/>
          <w:rFonts w:ascii="Monaco" w:hAnsi="Monaco"/>
          <w:sz w:val="22"/>
        </w:rPr>
      </w:pPr>
      <w:ins w:id="870" w:author="Art Goldberg" w:date="2020-08-07T20:26:00Z">
        <w:r w:rsidRPr="007F5EAA">
          <w:rPr>
            <w:rFonts w:ascii="Monaco" w:hAnsi="Monaco"/>
            <w:sz w:val="22"/>
          </w:rPr>
          <w:t xml:space="preserve">        self.history['positions'].append(self.position)</w:t>
        </w:r>
      </w:ins>
    </w:p>
    <w:p w14:paraId="41457583" w14:textId="77777777" w:rsidR="007F5EAA" w:rsidRPr="007F5EAA" w:rsidRDefault="007F5EAA" w:rsidP="007F5EAA">
      <w:pPr>
        <w:rPr>
          <w:ins w:id="871" w:author="Art Goldberg" w:date="2020-08-07T20:26:00Z"/>
          <w:rFonts w:ascii="Monaco" w:hAnsi="Monaco"/>
          <w:sz w:val="22"/>
        </w:rPr>
      </w:pPr>
      <w:ins w:id="872" w:author="Art Goldberg" w:date="2020-08-07T20:26:00Z">
        <w:r w:rsidRPr="007F5EAA">
          <w:rPr>
            <w:rFonts w:ascii="Monaco" w:hAnsi="Monaco"/>
            <w:sz w:val="22"/>
          </w:rPr>
          <w:t xml:space="preserve">        self.schedule_next_step()</w:t>
        </w:r>
      </w:ins>
    </w:p>
    <w:p w14:paraId="20BA0114" w14:textId="77777777" w:rsidR="007F5EAA" w:rsidRPr="007F5EAA" w:rsidRDefault="007F5EAA" w:rsidP="007F5EAA">
      <w:pPr>
        <w:rPr>
          <w:ins w:id="873" w:author="Art Goldberg" w:date="2020-08-07T20:26:00Z"/>
          <w:rFonts w:ascii="Monaco" w:hAnsi="Monaco"/>
          <w:sz w:val="22"/>
        </w:rPr>
      </w:pPr>
    </w:p>
    <w:p w14:paraId="1AC8119E" w14:textId="1FF608F8" w:rsidR="007F5EAA" w:rsidRPr="007F5EAA" w:rsidRDefault="007F5EAA" w:rsidP="007F5EAA">
      <w:pPr>
        <w:rPr>
          <w:ins w:id="874" w:author="Art Goldberg" w:date="2020-08-07T20:26:00Z"/>
          <w:rFonts w:ascii="Monaco" w:hAnsi="Monaco"/>
          <w:sz w:val="22"/>
        </w:rPr>
      </w:pPr>
      <w:ins w:id="875" w:author="Art Goldberg" w:date="2020-08-07T20:26:00Z">
        <w:r w:rsidRPr="007F5EAA">
          <w:rPr>
            <w:rFonts w:ascii="Monaco" w:hAnsi="Monaco"/>
            <w:sz w:val="22"/>
          </w:rPr>
          <w:t xml:space="preserve">    # </w:t>
        </w:r>
      </w:ins>
      <w:ins w:id="876" w:author="Art Goldberg" w:date="2020-08-13T11:39:00Z">
        <w:r w:rsidR="00BB093C">
          <w:rPr>
            <w:rFonts w:ascii="Monaco" w:hAnsi="Monaco"/>
            <w:sz w:val="22"/>
          </w:rPr>
          <w:t>`</w:t>
        </w:r>
      </w:ins>
      <w:ins w:id="877" w:author="Art Goldberg" w:date="2020-08-07T20:26:00Z">
        <w:r w:rsidRPr="007F5EAA">
          <w:rPr>
            <w:rFonts w:ascii="Monaco" w:hAnsi="Monaco"/>
            <w:sz w:val="22"/>
          </w:rPr>
          <w:t>event_handlers</w:t>
        </w:r>
      </w:ins>
      <w:ins w:id="878" w:author="Art Goldberg" w:date="2020-08-13T11:39:00Z">
        <w:r w:rsidR="00BB093C">
          <w:rPr>
            <w:rFonts w:ascii="Monaco" w:hAnsi="Monaco"/>
            <w:sz w:val="22"/>
          </w:rPr>
          <w:t>`</w:t>
        </w:r>
      </w:ins>
      <w:ins w:id="879" w:author="Art Goldberg" w:date="2020-08-07T20:26:00Z">
        <w:r w:rsidRPr="007F5EAA">
          <w:rPr>
            <w:rFonts w:ascii="Monaco" w:hAnsi="Monaco"/>
            <w:sz w:val="22"/>
          </w:rPr>
          <w:t xml:space="preserve"> </w:t>
        </w:r>
      </w:ins>
      <w:ins w:id="880" w:author="Art Goldberg" w:date="2020-08-08T12:25:00Z">
        <w:r w:rsidR="00703BAE">
          <w:rPr>
            <w:rFonts w:ascii="Monaco" w:hAnsi="Monaco"/>
            <w:sz w:val="22"/>
          </w:rPr>
          <w:t>contain</w:t>
        </w:r>
      </w:ins>
      <w:ins w:id="881" w:author="Art Goldberg" w:date="2020-08-13T11:39:00Z">
        <w:r w:rsidR="00BB093C">
          <w:rPr>
            <w:rFonts w:ascii="Monaco" w:hAnsi="Monaco"/>
            <w:sz w:val="22"/>
          </w:rPr>
          <w:t>s</w:t>
        </w:r>
      </w:ins>
      <w:ins w:id="882" w:author="Art Goldberg" w:date="2020-08-07T20:26:00Z">
        <w:r w:rsidR="0095721D">
          <w:rPr>
            <w:rFonts w:ascii="Monaco" w:hAnsi="Monaco"/>
            <w:sz w:val="22"/>
          </w:rPr>
          <w:t xml:space="preserve"> pairs that map</w:t>
        </w:r>
        <w:r w:rsidRPr="007F5EAA">
          <w:rPr>
            <w:rFonts w:ascii="Monaco" w:hAnsi="Monaco"/>
            <w:sz w:val="22"/>
          </w:rPr>
          <w:t xml:space="preserve"> each event message </w:t>
        </w:r>
      </w:ins>
      <w:ins w:id="883" w:author="Art Goldberg" w:date="2020-08-08T12:25:00Z">
        <w:r w:rsidR="00DE4751">
          <w:rPr>
            <w:rFonts w:ascii="Monaco" w:hAnsi="Monaco"/>
            <w:sz w:val="22"/>
          </w:rPr>
          <w:t>class</w:t>
        </w:r>
      </w:ins>
    </w:p>
    <w:p w14:paraId="08589A77" w14:textId="76987511" w:rsidR="007F5EAA" w:rsidRPr="007F5EAA" w:rsidRDefault="007F5EAA" w:rsidP="007F5EAA">
      <w:pPr>
        <w:rPr>
          <w:ins w:id="884" w:author="Art Goldberg" w:date="2020-08-07T20:26:00Z"/>
          <w:rFonts w:ascii="Monaco" w:hAnsi="Monaco"/>
          <w:sz w:val="22"/>
        </w:rPr>
      </w:pPr>
      <w:ins w:id="885" w:author="Art Goldberg" w:date="2020-08-07T20:26:00Z">
        <w:r w:rsidRPr="007F5EAA">
          <w:rPr>
            <w:rFonts w:ascii="Monaco" w:hAnsi="Monaco"/>
            <w:sz w:val="22"/>
          </w:rPr>
          <w:t xml:space="preserve">    # received by this simulation object to the method that handles</w:t>
        </w:r>
      </w:ins>
    </w:p>
    <w:p w14:paraId="4A2A8652" w14:textId="77777777" w:rsidR="007F5EAA" w:rsidRPr="007F5EAA" w:rsidRDefault="007F5EAA" w:rsidP="007F5EAA">
      <w:pPr>
        <w:rPr>
          <w:ins w:id="886" w:author="Art Goldberg" w:date="2020-08-07T20:26:00Z"/>
          <w:rFonts w:ascii="Monaco" w:hAnsi="Monaco"/>
          <w:sz w:val="22"/>
        </w:rPr>
      </w:pPr>
      <w:ins w:id="887" w:author="Art Goldberg" w:date="2020-08-07T20:26:00Z">
        <w:r w:rsidRPr="007F5EAA">
          <w:rPr>
            <w:rFonts w:ascii="Monaco" w:hAnsi="Monaco"/>
            <w:sz w:val="22"/>
          </w:rPr>
          <w:t xml:space="preserve">    # the event message class</w:t>
        </w:r>
      </w:ins>
    </w:p>
    <w:p w14:paraId="5C6FCF61" w14:textId="77777777" w:rsidR="007F5EAA" w:rsidRPr="007F5EAA" w:rsidRDefault="007F5EAA" w:rsidP="007F5EAA">
      <w:pPr>
        <w:rPr>
          <w:ins w:id="888" w:author="Art Goldberg" w:date="2020-08-07T20:26:00Z"/>
          <w:rFonts w:ascii="Monaco" w:hAnsi="Monaco"/>
          <w:sz w:val="22"/>
        </w:rPr>
      </w:pPr>
      <w:ins w:id="889" w:author="Art Goldberg" w:date="2020-08-07T20:26:00Z">
        <w:r w:rsidRPr="007F5EAA">
          <w:rPr>
            <w:rFonts w:ascii="Monaco" w:hAnsi="Monaco"/>
            <w:sz w:val="22"/>
          </w:rPr>
          <w:t xml:space="preserve">    event_handlers = [(RandomStepMessage, handle_step_event)]</w:t>
        </w:r>
      </w:ins>
    </w:p>
    <w:p w14:paraId="4873A30A" w14:textId="77777777" w:rsidR="007F5EAA" w:rsidRPr="007F5EAA" w:rsidRDefault="007F5EAA" w:rsidP="007F5EAA">
      <w:pPr>
        <w:rPr>
          <w:ins w:id="890" w:author="Art Goldberg" w:date="2020-08-07T20:26:00Z"/>
          <w:rFonts w:ascii="Monaco" w:hAnsi="Monaco"/>
          <w:sz w:val="22"/>
        </w:rPr>
      </w:pPr>
    </w:p>
    <w:p w14:paraId="17429891" w14:textId="77777777" w:rsidR="007F5EAA" w:rsidRPr="007F5EAA" w:rsidRDefault="007F5EAA" w:rsidP="007F5EAA">
      <w:pPr>
        <w:rPr>
          <w:ins w:id="891" w:author="Art Goldberg" w:date="2020-08-07T20:26:00Z"/>
          <w:rFonts w:ascii="Monaco" w:hAnsi="Monaco"/>
          <w:sz w:val="22"/>
        </w:rPr>
      </w:pPr>
      <w:ins w:id="892" w:author="Art Goldberg" w:date="2020-08-07T20:26:00Z">
        <w:r w:rsidRPr="007F5EAA">
          <w:rPr>
            <w:rFonts w:ascii="Monaco" w:hAnsi="Monaco"/>
            <w:sz w:val="22"/>
          </w:rPr>
          <w:t xml:space="preserve">    # messages_sent registers all message types sent by this object</w:t>
        </w:r>
      </w:ins>
    </w:p>
    <w:p w14:paraId="6ABCFD11" w14:textId="77777777" w:rsidR="007F5EAA" w:rsidRDefault="007F5EAA" w:rsidP="00A37E63">
      <w:pPr>
        <w:rPr>
          <w:ins w:id="893" w:author="Art Goldberg" w:date="2020-08-07T20:27:00Z"/>
          <w:rFonts w:ascii="Monaco" w:hAnsi="Monaco"/>
          <w:sz w:val="22"/>
        </w:rPr>
      </w:pPr>
      <w:ins w:id="894" w:author="Art Goldberg" w:date="2020-08-07T20:26:00Z">
        <w:r w:rsidRPr="007F5EAA">
          <w:rPr>
            <w:rFonts w:ascii="Monaco" w:hAnsi="Monaco"/>
            <w:sz w:val="22"/>
          </w:rPr>
          <w:t xml:space="preserve">    messages_sent = [RandomStepMessage]</w:t>
        </w:r>
      </w:ins>
    </w:p>
    <w:p w14:paraId="0C2784E0" w14:textId="6F456BEF" w:rsidR="00A37E63" w:rsidRPr="00FC6919" w:rsidDel="007F5EAA" w:rsidRDefault="00A37E63" w:rsidP="007F5EAA">
      <w:pPr>
        <w:rPr>
          <w:del w:id="895" w:author="Art Goldberg" w:date="2020-08-07T20:26:00Z"/>
          <w:rFonts w:ascii="Monaco" w:hAnsi="Monaco"/>
          <w:sz w:val="22"/>
        </w:rPr>
      </w:pPr>
      <w:del w:id="896" w:author="Art Goldberg" w:date="2020-08-07T20:26:00Z">
        <w:r w:rsidRPr="00FC6919" w:rsidDel="007F5EAA">
          <w:rPr>
            <w:rFonts w:ascii="Monaco" w:hAnsi="Monaco"/>
            <w:sz w:val="22"/>
          </w:rPr>
          <w:delText>class SimpleSimulationObject(</w:delText>
        </w:r>
        <w:r w:rsidR="003D1D20" w:rsidDel="007F5EAA">
          <w:rPr>
            <w:rFonts w:ascii="Monaco" w:hAnsi="Monaco"/>
            <w:sz w:val="22"/>
          </w:rPr>
          <w:delText>de_sim.</w:delText>
        </w:r>
        <w:r w:rsidRPr="00FC6919" w:rsidDel="007F5EAA">
          <w:rPr>
            <w:rFonts w:ascii="Monaco" w:hAnsi="Monaco"/>
            <w:sz w:val="22"/>
          </w:rPr>
          <w:delText>ApplicationSimulationObject):</w:delText>
        </w:r>
      </w:del>
    </w:p>
    <w:p w14:paraId="63212A76" w14:textId="19C05840" w:rsidR="00A37E63" w:rsidRPr="00FC6919" w:rsidDel="007F5EAA" w:rsidRDefault="00A37E63" w:rsidP="00A37E63">
      <w:pPr>
        <w:rPr>
          <w:del w:id="897" w:author="Art Goldberg" w:date="2020-08-07T20:26:00Z"/>
          <w:rFonts w:ascii="Monaco" w:hAnsi="Monaco"/>
          <w:sz w:val="22"/>
        </w:rPr>
      </w:pPr>
    </w:p>
    <w:p w14:paraId="0A66EDB4" w14:textId="244B9373" w:rsidR="00A37E63" w:rsidRPr="00FC6919" w:rsidDel="007F5EAA" w:rsidRDefault="00A37E63" w:rsidP="00A37E63">
      <w:pPr>
        <w:rPr>
          <w:del w:id="898" w:author="Art Goldberg" w:date="2020-08-07T20:26:00Z"/>
          <w:rFonts w:ascii="Monaco" w:hAnsi="Monaco"/>
          <w:sz w:val="22"/>
        </w:rPr>
      </w:pPr>
      <w:del w:id="899" w:author="Art Goldberg" w:date="2020-08-07T20:26:00Z">
        <w:r w:rsidRPr="00FC6919" w:rsidDel="007F5EAA">
          <w:rPr>
            <w:rFonts w:ascii="Monaco" w:hAnsi="Monaco"/>
            <w:sz w:val="22"/>
          </w:rPr>
          <w:delText xml:space="preserve">    def __init__(self, name, delay):</w:delText>
        </w:r>
      </w:del>
    </w:p>
    <w:p w14:paraId="29B9B708" w14:textId="0896E2BF" w:rsidR="00A37E63" w:rsidRPr="00FC6919" w:rsidDel="007F5EAA" w:rsidRDefault="00A37E63" w:rsidP="00A37E63">
      <w:pPr>
        <w:rPr>
          <w:del w:id="900" w:author="Art Goldberg" w:date="2020-08-07T20:26:00Z"/>
          <w:rFonts w:ascii="Monaco" w:hAnsi="Monaco"/>
          <w:sz w:val="22"/>
        </w:rPr>
      </w:pPr>
      <w:del w:id="901" w:author="Art Goldberg" w:date="2020-08-07T20:26:00Z">
        <w:r w:rsidRPr="00FC6919" w:rsidDel="007F5EAA">
          <w:rPr>
            <w:rFonts w:ascii="Monaco" w:hAnsi="Monaco"/>
            <w:sz w:val="22"/>
          </w:rPr>
          <w:delText xml:space="preserve">        self.delay = delay</w:delText>
        </w:r>
      </w:del>
    </w:p>
    <w:p w14:paraId="54AF80ED" w14:textId="5F296F60" w:rsidR="00A37E63" w:rsidRPr="00FC6919" w:rsidDel="007F5EAA" w:rsidRDefault="00A37E63" w:rsidP="00A37E63">
      <w:pPr>
        <w:rPr>
          <w:del w:id="902" w:author="Art Goldberg" w:date="2020-08-07T20:26:00Z"/>
          <w:rFonts w:ascii="Monaco" w:hAnsi="Monaco"/>
          <w:sz w:val="22"/>
        </w:rPr>
      </w:pPr>
      <w:del w:id="903" w:author="Art Goldberg" w:date="2020-08-07T20:26:00Z">
        <w:r w:rsidRPr="00FC6919" w:rsidDel="007F5EAA">
          <w:rPr>
            <w:rFonts w:ascii="Monaco" w:hAnsi="Monaco"/>
            <w:sz w:val="22"/>
          </w:rPr>
          <w:delText xml:space="preserve">        super().__init__(name)</w:delText>
        </w:r>
      </w:del>
    </w:p>
    <w:p w14:paraId="6BF1E7D3" w14:textId="53A2993B" w:rsidR="00A37E63" w:rsidRPr="00FC6919" w:rsidDel="007F5EAA" w:rsidRDefault="00A37E63" w:rsidP="00A37E63">
      <w:pPr>
        <w:rPr>
          <w:del w:id="904" w:author="Art Goldberg" w:date="2020-08-07T20:26:00Z"/>
          <w:rFonts w:ascii="Monaco" w:hAnsi="Monaco"/>
          <w:sz w:val="22"/>
        </w:rPr>
      </w:pPr>
    </w:p>
    <w:p w14:paraId="3A5780CA" w14:textId="14091BF7" w:rsidR="00A37E63" w:rsidRPr="00FC6919" w:rsidDel="007F5EAA" w:rsidRDefault="00A37E63" w:rsidP="00A37E63">
      <w:pPr>
        <w:rPr>
          <w:del w:id="905" w:author="Art Goldberg" w:date="2020-08-07T20:26:00Z"/>
          <w:rFonts w:ascii="Monaco" w:hAnsi="Monaco"/>
          <w:sz w:val="22"/>
        </w:rPr>
      </w:pPr>
      <w:del w:id="906" w:author="Art Goldberg" w:date="2020-08-07T20:26:00Z">
        <w:r w:rsidRPr="00FC6919" w:rsidDel="007F5EAA">
          <w:rPr>
            <w:rFonts w:ascii="Monaco" w:hAnsi="Monaco"/>
            <w:sz w:val="22"/>
          </w:rPr>
          <w:delText xml:space="preserve">    def </w:delText>
        </w:r>
        <w:r w:rsidR="00DC3CD0" w:rsidDel="007F5EAA">
          <w:rPr>
            <w:rFonts w:ascii="Monaco" w:hAnsi="Monaco"/>
            <w:sz w:val="22"/>
          </w:rPr>
          <w:delText>init_before_run</w:delText>
        </w:r>
        <w:r w:rsidRPr="00FC6919" w:rsidDel="007F5EAA">
          <w:rPr>
            <w:rFonts w:ascii="Monaco" w:hAnsi="Monaco"/>
            <w:sz w:val="22"/>
          </w:rPr>
          <w:delText>(self):</w:delText>
        </w:r>
      </w:del>
    </w:p>
    <w:p w14:paraId="49F49807" w14:textId="78D614BB" w:rsidR="00A37E63" w:rsidRPr="00FC6919" w:rsidDel="007F5EAA" w:rsidRDefault="00A37E63" w:rsidP="00A37E63">
      <w:pPr>
        <w:rPr>
          <w:del w:id="907" w:author="Art Goldberg" w:date="2020-08-07T20:26:00Z"/>
          <w:rFonts w:ascii="Monaco" w:hAnsi="Monaco"/>
          <w:sz w:val="22"/>
        </w:rPr>
      </w:pPr>
      <w:del w:id="908" w:author="Art Goldberg" w:date="2020-08-07T20:26:00Z">
        <w:r w:rsidRPr="00FC6919" w:rsidDel="007F5EAA">
          <w:rPr>
            <w:rFonts w:ascii="Monaco" w:hAnsi="Monaco"/>
            <w:sz w:val="22"/>
          </w:rPr>
          <w:delText xml:space="preserve">        self.send_event(self.delay, self, MessageSentToSelf())</w:delText>
        </w:r>
      </w:del>
    </w:p>
    <w:p w14:paraId="47792BCB" w14:textId="47E639A7" w:rsidR="00A37E63" w:rsidRPr="00FC6919" w:rsidDel="007F5EAA" w:rsidRDefault="00A37E63" w:rsidP="00A37E63">
      <w:pPr>
        <w:rPr>
          <w:del w:id="909" w:author="Art Goldberg" w:date="2020-08-07T20:26:00Z"/>
          <w:rFonts w:ascii="Monaco" w:hAnsi="Monaco"/>
          <w:sz w:val="22"/>
        </w:rPr>
      </w:pPr>
    </w:p>
    <w:p w14:paraId="0E91F021" w14:textId="08FD7948" w:rsidR="00A37E63" w:rsidRPr="00FC6919" w:rsidDel="007F5EAA" w:rsidRDefault="00A37E63" w:rsidP="00A37E63">
      <w:pPr>
        <w:rPr>
          <w:del w:id="910" w:author="Art Goldberg" w:date="2020-08-07T20:26:00Z"/>
          <w:rFonts w:ascii="Monaco" w:hAnsi="Monaco"/>
          <w:sz w:val="22"/>
        </w:rPr>
      </w:pPr>
      <w:del w:id="911" w:author="Art Goldberg" w:date="2020-08-07T20:26:00Z">
        <w:r w:rsidRPr="00FC6919" w:rsidDel="007F5EAA">
          <w:rPr>
            <w:rFonts w:ascii="Monaco" w:hAnsi="Monaco"/>
            <w:sz w:val="22"/>
          </w:rPr>
          <w:delText xml:space="preserve">    def handle_simulation_event(self, event):</w:delText>
        </w:r>
      </w:del>
    </w:p>
    <w:p w14:paraId="0FB5CC40" w14:textId="2189A35C" w:rsidR="00A37E63" w:rsidRPr="00FC6919" w:rsidDel="007F5EAA" w:rsidRDefault="00A37E63" w:rsidP="00A37E63">
      <w:pPr>
        <w:rPr>
          <w:del w:id="912" w:author="Art Goldberg" w:date="2020-08-07T20:26:00Z"/>
          <w:rFonts w:ascii="Monaco" w:hAnsi="Monaco"/>
          <w:sz w:val="22"/>
        </w:rPr>
      </w:pPr>
      <w:del w:id="913" w:author="Art Goldberg" w:date="2020-08-07T20:26:00Z">
        <w:r w:rsidRPr="00FC6919" w:rsidDel="007F5EAA">
          <w:rPr>
            <w:rFonts w:ascii="Monaco" w:hAnsi="Monaco"/>
            <w:sz w:val="22"/>
          </w:rPr>
          <w:delText xml:space="preserve">        self.send_event(self.delay, self, MessageSentToSelf())</w:delText>
        </w:r>
      </w:del>
    </w:p>
    <w:p w14:paraId="4C6977CF" w14:textId="384CD697" w:rsidR="00A37E63" w:rsidDel="007F5EAA" w:rsidRDefault="00A37E63" w:rsidP="00A37E63">
      <w:pPr>
        <w:rPr>
          <w:del w:id="914" w:author="Art Goldberg" w:date="2020-08-07T20:26:00Z"/>
          <w:rFonts w:ascii="Monaco" w:hAnsi="Monaco"/>
          <w:sz w:val="22"/>
        </w:rPr>
      </w:pPr>
    </w:p>
    <w:p w14:paraId="307760EC" w14:textId="52D21DD6" w:rsidR="00382F0B" w:rsidRPr="00FC6919" w:rsidDel="007F5EAA" w:rsidRDefault="00382F0B" w:rsidP="00A37E63">
      <w:pPr>
        <w:rPr>
          <w:del w:id="915" w:author="Art Goldberg" w:date="2020-08-07T20:26:00Z"/>
          <w:rFonts w:ascii="Monaco" w:hAnsi="Monaco"/>
          <w:sz w:val="22"/>
        </w:rPr>
      </w:pPr>
      <w:del w:id="916" w:author="Art Goldberg" w:date="2020-08-07T20:26:00Z">
        <w:r w:rsidDel="007F5EAA">
          <w:rPr>
            <w:rFonts w:ascii="Monaco" w:hAnsi="Monaco"/>
            <w:sz w:val="22"/>
          </w:rPr>
          <w:delText xml:space="preserve">    # associate a SimulationMessage class with the method that receives it</w:delText>
        </w:r>
      </w:del>
    </w:p>
    <w:p w14:paraId="052621C3" w14:textId="6FFA3B50" w:rsidR="00A37E63" w:rsidRPr="00FC6919" w:rsidDel="007F5EAA" w:rsidRDefault="00A37E63" w:rsidP="00A37E63">
      <w:pPr>
        <w:rPr>
          <w:del w:id="917" w:author="Art Goldberg" w:date="2020-08-07T20:26:00Z"/>
          <w:rFonts w:ascii="Monaco" w:hAnsi="Monaco"/>
          <w:sz w:val="22"/>
        </w:rPr>
      </w:pPr>
      <w:del w:id="918" w:author="Art Goldberg" w:date="2020-08-07T20:26:00Z">
        <w:r w:rsidRPr="00FC6919" w:rsidDel="007F5EAA">
          <w:rPr>
            <w:rFonts w:ascii="Monaco" w:hAnsi="Monaco"/>
            <w:sz w:val="22"/>
          </w:rPr>
          <w:delText xml:space="preserve">    event_handlers = [(MessageSentToSelf, handle_simulation_event)]</w:delText>
        </w:r>
      </w:del>
    </w:p>
    <w:p w14:paraId="22E9D5FC" w14:textId="6DC26A9D" w:rsidR="00A37E63" w:rsidRPr="00FC6919" w:rsidDel="007F5EAA" w:rsidRDefault="00A37E63" w:rsidP="00A37E63">
      <w:pPr>
        <w:rPr>
          <w:del w:id="919" w:author="Art Goldberg" w:date="2020-08-07T20:26:00Z"/>
          <w:rFonts w:ascii="Monaco" w:hAnsi="Monaco"/>
          <w:sz w:val="22"/>
        </w:rPr>
      </w:pPr>
    </w:p>
    <w:p w14:paraId="7FC2FB76" w14:textId="2E1B889E" w:rsidR="00A37E63" w:rsidRPr="00FC6919" w:rsidDel="007F5EAA" w:rsidRDefault="00A37E63" w:rsidP="00A37E63">
      <w:pPr>
        <w:rPr>
          <w:del w:id="920" w:author="Art Goldberg" w:date="2020-08-07T20:26:00Z"/>
          <w:rFonts w:ascii="Monaco" w:hAnsi="Monaco"/>
          <w:sz w:val="22"/>
        </w:rPr>
      </w:pPr>
      <w:del w:id="921" w:author="Art Goldberg" w:date="2020-08-07T20:26:00Z">
        <w:r w:rsidRPr="00FC6919" w:rsidDel="007F5EAA">
          <w:rPr>
            <w:rFonts w:ascii="Monaco" w:hAnsi="Monaco"/>
            <w:sz w:val="22"/>
          </w:rPr>
          <w:delText xml:space="preserve">    # register the message types sent</w:delText>
        </w:r>
      </w:del>
    </w:p>
    <w:p w14:paraId="7635D2AD" w14:textId="5FDE4630" w:rsidR="00A37E63" w:rsidRPr="00FC6919" w:rsidDel="007F5EAA" w:rsidRDefault="00A37E63" w:rsidP="00A37E63">
      <w:pPr>
        <w:rPr>
          <w:del w:id="922" w:author="Art Goldberg" w:date="2020-08-07T20:26:00Z"/>
          <w:rFonts w:ascii="Monaco" w:hAnsi="Monaco"/>
          <w:sz w:val="22"/>
        </w:rPr>
      </w:pPr>
      <w:del w:id="923" w:author="Art Goldberg" w:date="2020-08-07T20:26:00Z">
        <w:r w:rsidRPr="00FC6919" w:rsidDel="007F5EAA">
          <w:rPr>
            <w:rFonts w:ascii="Monaco" w:hAnsi="Monaco"/>
            <w:sz w:val="22"/>
          </w:rPr>
          <w:delText xml:space="preserve">    messages_sent = [MessageSentToSelf]</w:delText>
        </w:r>
      </w:del>
    </w:p>
    <w:p w14:paraId="09E03DF2" w14:textId="77777777" w:rsidR="00A37E63" w:rsidRDefault="00A37E63" w:rsidP="00A37E63">
      <w:r>
        <w:t>```</w:t>
      </w:r>
    </w:p>
    <w:p w14:paraId="7AB53391" w14:textId="77777777" w:rsidR="00A37E63" w:rsidRDefault="00A37E63" w:rsidP="00A37E63"/>
    <w:p w14:paraId="14884CE5" w14:textId="1408B2CC" w:rsidR="00A37E63" w:rsidDel="00BB093C" w:rsidRDefault="0095721D" w:rsidP="00A37E63">
      <w:pPr>
        <w:rPr>
          <w:del w:id="924" w:author="Art Goldberg" w:date="2020-08-13T11:39:00Z"/>
        </w:rPr>
      </w:pPr>
      <w:ins w:id="925" w:author="Art Goldberg" w:date="2020-08-14T18:32:00Z">
        <w:r>
          <w:t>DE-Sim simulation objects (s</w:t>
        </w:r>
      </w:ins>
      <w:ins w:id="926" w:author="Art Goldberg" w:date="2020-08-08T12:27:00Z">
        <w:r w:rsidR="00A56320">
          <w:t>ubclasses of `</w:t>
        </w:r>
        <w:del w:id="927" w:author="Arthur Goldberg" w:date="2020-08-11T12:08:00Z">
          <w:r w:rsidR="00A56320" w:rsidDel="005E412D">
            <w:delText>ApplicationSimulationObject</w:delText>
          </w:r>
        </w:del>
      </w:ins>
      <w:ins w:id="928" w:author="Arthur Goldberg" w:date="2020-08-11T12:08:00Z">
        <w:r w:rsidR="005E412D">
          <w:t>SimulationObject</w:t>
        </w:r>
      </w:ins>
      <w:ins w:id="929" w:author="Art Goldberg" w:date="2020-08-08T12:27:00Z">
        <w:r w:rsidR="00A56320">
          <w:t>`</w:t>
        </w:r>
      </w:ins>
      <w:ins w:id="930" w:author="Art Goldberg" w:date="2020-08-14T18:32:00Z">
        <w:r>
          <w:t>)</w:t>
        </w:r>
      </w:ins>
      <w:ins w:id="931" w:author="Art Goldberg" w:date="2020-08-08T12:27:00Z">
        <w:r w:rsidR="00A56320">
          <w:t xml:space="preserve"> </w:t>
        </w:r>
      </w:ins>
      <w:moveFromRangeStart w:id="932" w:author="Art Goldberg" w:date="2020-08-08T12:26:00Z" w:name="move47782031"/>
      <w:moveFrom w:id="933" w:author="Art Goldberg" w:date="2020-08-08T12:26:00Z">
        <w:r w:rsidR="00A37E63" w:rsidDel="00291DBD">
          <w:t xml:space="preserve">Each object </w:t>
        </w:r>
        <w:r w:rsidR="00A92088" w:rsidDel="00291DBD">
          <w:t xml:space="preserve">in a simulation </w:t>
        </w:r>
        <w:r w:rsidR="00A37E63" w:rsidDel="00291DBD">
          <w:t>must have a unique `name`.</w:t>
        </w:r>
      </w:moveFrom>
    </w:p>
    <w:moveFromRangeEnd w:id="932"/>
    <w:p w14:paraId="531834F4" w14:textId="7BCF3348" w:rsidR="00CF2DF1" w:rsidRDefault="00A56320" w:rsidP="00A92C5A">
      <w:pPr>
        <w:rPr>
          <w:ins w:id="934" w:author="Art Goldberg" w:date="2020-08-08T10:27:00Z"/>
        </w:rPr>
      </w:pPr>
      <w:ins w:id="935" w:author="Art Goldberg" w:date="2020-08-08T12:28:00Z">
        <w:r>
          <w:t>use t</w:t>
        </w:r>
      </w:ins>
      <w:ins w:id="936" w:author="Art Goldberg" w:date="2020-08-08T10:27:00Z">
        <w:r w:rsidR="00CF2DF1">
          <w:t>hese special methods and attributes</w:t>
        </w:r>
      </w:ins>
      <w:ins w:id="937" w:author="Art Goldberg" w:date="2020-08-08T13:52:00Z">
        <w:r w:rsidR="00F21143">
          <w:t>:</w:t>
        </w:r>
      </w:ins>
    </w:p>
    <w:p w14:paraId="6040191C" w14:textId="77777777" w:rsidR="00447DE0" w:rsidRDefault="00447DE0" w:rsidP="00447DE0">
      <w:pPr>
        <w:rPr>
          <w:ins w:id="938" w:author="Art Goldberg" w:date="2020-08-07T20:35:00Z"/>
        </w:rPr>
      </w:pPr>
    </w:p>
    <w:p w14:paraId="1610224A" w14:textId="1A73A4A0" w:rsidR="00447DE0" w:rsidRDefault="00447DE0" w:rsidP="00447DE0">
      <w:pPr>
        <w:rPr>
          <w:ins w:id="939" w:author="Art Goldberg" w:date="2020-08-07T20:35:00Z"/>
        </w:rPr>
      </w:pPr>
      <w:ins w:id="940" w:author="Art Goldberg" w:date="2020-08-07T20:35:00Z">
        <w:r>
          <w:t xml:space="preserve">* Special </w:t>
        </w:r>
      </w:ins>
      <w:ins w:id="941" w:author="Art Goldberg" w:date="2020-08-08T10:34:00Z">
        <w:r w:rsidR="00D56927">
          <w:t>`</w:t>
        </w:r>
        <w:del w:id="942" w:author="Arthur Goldberg" w:date="2020-08-11T12:08:00Z">
          <w:r w:rsidR="00D56927" w:rsidDel="005E412D">
            <w:delText>ApplicationSimulationObject</w:delText>
          </w:r>
        </w:del>
      </w:ins>
      <w:ins w:id="943" w:author="Arthur Goldberg" w:date="2020-08-11T12:08:00Z">
        <w:r w:rsidR="005E412D">
          <w:t>SimulationObject</w:t>
        </w:r>
      </w:ins>
      <w:ins w:id="944" w:author="Art Goldberg" w:date="2020-08-08T10:34:00Z">
        <w:r w:rsidR="00D56927">
          <w:t xml:space="preserve">` </w:t>
        </w:r>
      </w:ins>
      <w:ins w:id="945" w:author="Art Goldberg" w:date="2020-08-07T20:35:00Z">
        <w:r>
          <w:t>methods</w:t>
        </w:r>
      </w:ins>
      <w:ins w:id="946" w:author="Art Goldberg" w:date="2020-08-08T12:38:00Z">
        <w:r w:rsidR="00D477D3">
          <w:t>:</w:t>
        </w:r>
      </w:ins>
    </w:p>
    <w:p w14:paraId="04001F91" w14:textId="5F60223A" w:rsidR="00447DE0" w:rsidRDefault="008875F3" w:rsidP="00447DE0">
      <w:pPr>
        <w:rPr>
          <w:ins w:id="947" w:author="Art Goldberg" w:date="2020-08-07T20:35:00Z"/>
        </w:rPr>
      </w:pPr>
      <w:ins w:id="948" w:author="Art Goldberg" w:date="2020-08-08T10:33:00Z">
        <w:r>
          <w:t xml:space="preserve">    </w:t>
        </w:r>
      </w:ins>
      <w:ins w:id="949" w:author="Art Goldberg" w:date="2020-08-07T20:35:00Z">
        <w:r w:rsidR="00447DE0">
          <w:t xml:space="preserve">1. </w:t>
        </w:r>
      </w:ins>
      <w:ins w:id="950" w:author="Art Goldberg" w:date="2020-08-13T13:03:00Z">
        <w:r w:rsidR="00317590">
          <w:t>**</w:t>
        </w:r>
      </w:ins>
      <w:ins w:id="951" w:author="Art Goldberg" w:date="2020-08-07T20:35:00Z">
        <w:r w:rsidR="00447DE0">
          <w:t>`init_before_run`</w:t>
        </w:r>
      </w:ins>
      <w:ins w:id="952" w:author="Art Goldberg" w:date="2020-08-13T13:03:00Z">
        <w:r w:rsidR="00317590">
          <w:t>**</w:t>
        </w:r>
      </w:ins>
      <w:ins w:id="953" w:author="Art Goldberg" w:date="2020-08-07T20:35:00Z">
        <w:r w:rsidR="00447DE0">
          <w:t xml:space="preserve"> (optional): </w:t>
        </w:r>
      </w:ins>
      <w:ins w:id="954" w:author="Art Goldberg" w:date="2020-08-08T10:29:00Z">
        <w:r w:rsidR="00CF2DF1">
          <w:t>immediately</w:t>
        </w:r>
      </w:ins>
      <w:ins w:id="955" w:author="Art Goldberg" w:date="2020-08-07T20:35:00Z">
        <w:r w:rsidR="00447DE0">
          <w:t xml:space="preserve"> before a simulation run, after all simulation objects have been added to a </w:t>
        </w:r>
      </w:ins>
      <w:ins w:id="956" w:author="Art Goldberg" w:date="2020-08-14T18:34:00Z">
        <w:r w:rsidR="008F7E0C">
          <w:t>s</w:t>
        </w:r>
      </w:ins>
      <w:ins w:id="957" w:author="Arthur Goldberg" w:date="2020-08-10T21:02:00Z">
        <w:del w:id="958" w:author="Art Goldberg" w:date="2020-08-14T18:34:00Z">
          <w:r w:rsidR="00084854" w:rsidDel="008F7E0C">
            <w:delText>S</w:delText>
          </w:r>
        </w:del>
        <w:r w:rsidR="00084854">
          <w:t>imulator</w:t>
        </w:r>
      </w:ins>
      <w:ins w:id="959" w:author="Art Goldberg" w:date="2020-08-07T20:35:00Z">
        <w:r w:rsidR="00447DE0">
          <w:t>, the simulator calls each simul</w:t>
        </w:r>
        <w:r w:rsidR="00CF2DF1">
          <w:t>ation object</w:t>
        </w:r>
      </w:ins>
      <w:ins w:id="960" w:author="Art Goldberg" w:date="2020-08-13T12:33:00Z">
        <w:r w:rsidR="007D5EBD">
          <w:t>’s `init_before_run` method</w:t>
        </w:r>
      </w:ins>
      <w:ins w:id="961" w:author="Art Goldberg" w:date="2020-08-07T20:35:00Z">
        <w:r w:rsidR="00CF2DF1">
          <w:t xml:space="preserve">. </w:t>
        </w:r>
      </w:ins>
      <w:ins w:id="962" w:author="Art Goldberg" w:date="2020-08-13T12:33:00Z">
        <w:r w:rsidR="007D5EBD">
          <w:t>In this method s</w:t>
        </w:r>
      </w:ins>
      <w:ins w:id="963" w:author="Art Goldberg" w:date="2020-08-07T20:35:00Z">
        <w:r w:rsidR="00CF2DF1">
          <w:t>imulation object</w:t>
        </w:r>
      </w:ins>
      <w:ins w:id="964" w:author="Art Goldberg" w:date="2020-08-13T12:33:00Z">
        <w:r w:rsidR="007D5EBD">
          <w:t xml:space="preserve">s </w:t>
        </w:r>
      </w:ins>
      <w:ins w:id="965" w:author="Art Goldberg" w:date="2020-08-07T20:35:00Z">
        <w:r w:rsidR="00447DE0">
          <w:t>can send initial events and perform other initialization</w:t>
        </w:r>
      </w:ins>
      <w:ins w:id="966" w:author="Art Goldberg" w:date="2020-08-14T18:35:00Z">
        <w:r w:rsidR="00A13854">
          <w:t>s</w:t>
        </w:r>
      </w:ins>
      <w:ins w:id="967" w:author="Art Goldberg" w:date="2020-08-07T20:35:00Z">
        <w:r w:rsidR="00447DE0">
          <w:t xml:space="preserve">. For example, in `RandomWalkSimulationObject`, `init_before_run` </w:t>
        </w:r>
      </w:ins>
      <w:ins w:id="968" w:author="Art Goldberg" w:date="2020-08-08T12:30:00Z">
        <w:r w:rsidR="002B1F3F">
          <w:t xml:space="preserve">schedules the object's first event and </w:t>
        </w:r>
      </w:ins>
      <w:ins w:id="969" w:author="Art Goldberg" w:date="2020-08-07T20:35:00Z">
        <w:r w:rsidR="00447DE0">
          <w:t>initializes the object's</w:t>
        </w:r>
        <w:r w:rsidR="00CF2DF1">
          <w:t xml:space="preserve"> position and history attributes</w:t>
        </w:r>
        <w:r w:rsidR="00447DE0">
          <w:t>.</w:t>
        </w:r>
      </w:ins>
    </w:p>
    <w:p w14:paraId="13C7B760" w14:textId="7496575C" w:rsidR="00447DE0" w:rsidRDefault="008875F3" w:rsidP="00447DE0">
      <w:pPr>
        <w:rPr>
          <w:ins w:id="970" w:author="Art Goldberg" w:date="2020-08-07T20:35:00Z"/>
        </w:rPr>
      </w:pPr>
      <w:ins w:id="971" w:author="Art Goldberg" w:date="2020-08-08T10:33:00Z">
        <w:r>
          <w:t xml:space="preserve">    </w:t>
        </w:r>
      </w:ins>
      <w:ins w:id="972" w:author="Art Goldberg" w:date="2020-08-07T20:35:00Z">
        <w:r w:rsidR="00447DE0">
          <w:t xml:space="preserve">2. </w:t>
        </w:r>
      </w:ins>
      <w:ins w:id="973" w:author="Art Goldberg" w:date="2020-08-13T13:03:00Z">
        <w:r w:rsidR="00317590">
          <w:t>**</w:t>
        </w:r>
      </w:ins>
      <w:ins w:id="974" w:author="Art Goldberg" w:date="2020-08-07T20:35:00Z">
        <w:r w:rsidR="00447DE0">
          <w:t>`send_event`</w:t>
        </w:r>
      </w:ins>
      <w:ins w:id="975" w:author="Art Goldberg" w:date="2020-08-13T13:03:00Z">
        <w:r w:rsidR="00317590">
          <w:t>**</w:t>
        </w:r>
      </w:ins>
      <w:ins w:id="976" w:author="Art Goldberg" w:date="2020-08-07T20:35:00Z">
        <w:r w:rsidR="00447DE0">
          <w:t>: `send_event(delay, receiving_object, event_message)` schedules an event to occur `delay` time units in the future at simulation object `receiving_object`</w:t>
        </w:r>
      </w:ins>
      <w:ins w:id="977" w:author="Art Goldberg" w:date="2020-08-13T12:39:00Z">
        <w:r w:rsidR="00B12419">
          <w:t xml:space="preserve">. </w:t>
        </w:r>
      </w:ins>
      <w:ins w:id="978" w:author="Art Goldberg" w:date="2020-08-07T20:35:00Z">
        <w:r w:rsidR="00447DE0">
          <w:t>`event_message`</w:t>
        </w:r>
      </w:ins>
      <w:ins w:id="979" w:author="Art Goldberg" w:date="2020-08-13T12:46:00Z">
        <w:r w:rsidR="00143EFD">
          <w:t xml:space="preserve"> </w:t>
        </w:r>
      </w:ins>
      <w:ins w:id="980" w:author="Art Goldberg" w:date="2020-08-13T12:53:00Z">
        <w:r w:rsidR="00046A92">
          <w:t>must be</w:t>
        </w:r>
      </w:ins>
      <w:ins w:id="981" w:author="Art Goldberg" w:date="2020-08-13T12:46:00Z">
        <w:r w:rsidR="00143EFD">
          <w:t xml:space="preserve"> </w:t>
        </w:r>
      </w:ins>
      <w:ins w:id="982" w:author="Art Goldberg" w:date="2020-08-13T12:41:00Z">
        <w:r w:rsidR="00B12419">
          <w:t>an</w:t>
        </w:r>
      </w:ins>
      <w:ins w:id="983" w:author="Art Goldberg" w:date="2020-08-13T12:43:00Z">
        <w:r w:rsidR="00CF7BD0">
          <w:t xml:space="preserve"> `EventMessage`</w:t>
        </w:r>
      </w:ins>
      <w:ins w:id="984" w:author="Art Goldberg" w:date="2020-08-13T12:41:00Z">
        <w:r w:rsidR="00B12419">
          <w:t xml:space="preserve"> instance.</w:t>
        </w:r>
      </w:ins>
      <w:ins w:id="985" w:author="Art Goldberg" w:date="2020-08-07T20:35:00Z">
        <w:r w:rsidR="00447DE0">
          <w:t xml:space="preserve"> An event can be scheduled for any simulation object in a simulation, including the object scheduling the event, </w:t>
        </w:r>
      </w:ins>
      <w:ins w:id="986" w:author="Art Goldberg" w:date="2020-08-13T12:43:00Z">
        <w:r w:rsidR="005625A5">
          <w:t>as</w:t>
        </w:r>
      </w:ins>
      <w:ins w:id="987" w:author="Art Goldberg" w:date="2020-08-07T20:35:00Z">
        <w:r w:rsidR="00447DE0">
          <w:t xml:space="preserve"> `RandomWalkSimulationObject`</w:t>
        </w:r>
      </w:ins>
      <w:ins w:id="988" w:author="Art Goldberg" w:date="2020-08-13T12:40:00Z">
        <w:r w:rsidR="00B12419">
          <w:t xml:space="preserve"> does</w:t>
        </w:r>
      </w:ins>
      <w:ins w:id="989" w:author="Art Goldberg" w:date="2020-08-07T20:35:00Z">
        <w:r w:rsidR="00447DE0">
          <w:t>.</w:t>
        </w:r>
      </w:ins>
      <w:ins w:id="990" w:author="Arthur Goldberg" w:date="2020-08-10T18:11:00Z">
        <w:del w:id="991" w:author="Art Goldberg" w:date="2020-08-13T12:41:00Z">
          <w:r w:rsidR="005821F1" w:rsidDel="00B12419">
            <w:delText>EventMessage</w:delText>
          </w:r>
        </w:del>
      </w:ins>
    </w:p>
    <w:p w14:paraId="7BA271E0" w14:textId="3886B6FB" w:rsidR="00701D70" w:rsidRDefault="00447DE0" w:rsidP="00447DE0">
      <w:pPr>
        <w:rPr>
          <w:ins w:id="992" w:author="Art Goldberg" w:date="2020-08-08T10:36:00Z"/>
        </w:rPr>
      </w:pPr>
      <w:ins w:id="993" w:author="Art Goldberg" w:date="2020-08-07T20:35:00Z">
        <w:r>
          <w:t xml:space="preserve">The event will be executed </w:t>
        </w:r>
      </w:ins>
      <w:ins w:id="994" w:author="Art Goldberg" w:date="2020-08-08T10:36:00Z">
        <w:r w:rsidR="00701D70">
          <w:t xml:space="preserve">at its scheduled simulation time </w:t>
        </w:r>
      </w:ins>
      <w:ins w:id="995" w:author="Art Goldberg" w:date="2020-08-07T20:35:00Z">
        <w:r>
          <w:t xml:space="preserve">by an event handler in </w:t>
        </w:r>
      </w:ins>
      <w:ins w:id="996" w:author="Art Goldberg" w:date="2020-08-08T12:42:00Z">
        <w:r w:rsidR="00442BC1">
          <w:t xml:space="preserve">the </w:t>
        </w:r>
      </w:ins>
      <w:ins w:id="997" w:author="Art Goldberg" w:date="2020-08-07T20:35:00Z">
        <w:r>
          <w:t>simulation object `receiving_object`</w:t>
        </w:r>
      </w:ins>
      <w:ins w:id="998" w:author="Art Goldberg" w:date="2020-08-08T10:36:00Z">
        <w:r w:rsidR="00701D70">
          <w:t>.</w:t>
        </w:r>
      </w:ins>
    </w:p>
    <w:p w14:paraId="317E50EE" w14:textId="77777777" w:rsidR="006D3FCF" w:rsidRDefault="00701D70" w:rsidP="00447DE0">
      <w:pPr>
        <w:rPr>
          <w:ins w:id="999" w:author="Art Goldberg" w:date="2020-08-14T18:38:00Z"/>
        </w:rPr>
      </w:pPr>
      <w:ins w:id="1000" w:author="Art Goldberg" w:date="2020-08-08T10:37:00Z">
        <w:r>
          <w:t>T</w:t>
        </w:r>
      </w:ins>
      <w:ins w:id="1001" w:author="Art Goldberg" w:date="2020-08-08T10:36:00Z">
        <w:r>
          <w:t xml:space="preserve">he handler </w:t>
        </w:r>
      </w:ins>
      <w:ins w:id="1002" w:author="Art Goldberg" w:date="2020-08-14T18:38:00Z">
        <w:r w:rsidR="006D3FCF">
          <w:t>defines</w:t>
        </w:r>
      </w:ins>
      <w:ins w:id="1003" w:author="Art Goldberg" w:date="2020-08-08T10:37:00Z">
        <w:r>
          <w:t xml:space="preserve"> a</w:t>
        </w:r>
      </w:ins>
      <w:ins w:id="1004" w:author="Art Goldberg" w:date="2020-08-13T12:49:00Z">
        <w:r w:rsidR="00ED4487">
          <w:t>n</w:t>
        </w:r>
      </w:ins>
      <w:ins w:id="1005" w:author="Art Goldberg" w:date="2020-08-07T20:35:00Z">
        <w:r w:rsidR="00447DE0">
          <w:t xml:space="preserve"> </w:t>
        </w:r>
      </w:ins>
      <w:ins w:id="1006" w:author="Art Goldberg" w:date="2020-08-13T12:49:00Z">
        <w:r w:rsidR="00ED4487">
          <w:t>`event</w:t>
        </w:r>
      </w:ins>
      <w:ins w:id="1007" w:author="Art Goldberg" w:date="2020-08-13T12:50:00Z">
        <w:r w:rsidR="00ED4487">
          <w:t>`</w:t>
        </w:r>
      </w:ins>
      <w:ins w:id="1008" w:author="Art Goldberg" w:date="2020-08-13T12:49:00Z">
        <w:r w:rsidR="00ED4487">
          <w:t xml:space="preserve"> </w:t>
        </w:r>
      </w:ins>
      <w:ins w:id="1009" w:author="Art Goldberg" w:date="2020-08-07T20:35:00Z">
        <w:r w:rsidR="00447DE0">
          <w:t>parameter</w:t>
        </w:r>
      </w:ins>
      <w:ins w:id="1010" w:author="Art Goldberg" w:date="2020-08-14T18:38:00Z">
        <w:r w:rsidR="006D3FCF">
          <w:t xml:space="preserve">. </w:t>
        </w:r>
      </w:ins>
    </w:p>
    <w:p w14:paraId="6FD28C1A" w14:textId="7CA47543" w:rsidR="00447DE0" w:rsidRDefault="006D3FCF" w:rsidP="00447DE0">
      <w:pPr>
        <w:rPr>
          <w:ins w:id="1011" w:author="Art Goldberg" w:date="2020-08-07T20:35:00Z"/>
        </w:rPr>
      </w:pPr>
      <w:ins w:id="1012" w:author="Art Goldberg" w:date="2020-08-14T18:38:00Z">
        <w:r>
          <w:lastRenderedPageBreak/>
          <w:t xml:space="preserve">Its </w:t>
        </w:r>
      </w:ins>
      <w:ins w:id="1013" w:author="Art Goldberg" w:date="2020-08-13T12:50:00Z">
        <w:r w:rsidR="00ED4487">
          <w:t xml:space="preserve">value will be the scheduled event, which </w:t>
        </w:r>
      </w:ins>
      <w:ins w:id="1014" w:author="Art Goldberg" w:date="2020-08-07T20:35:00Z">
        <w:r w:rsidR="00701D70">
          <w:t>contains</w:t>
        </w:r>
        <w:r w:rsidR="00447DE0">
          <w:t xml:space="preserve"> `event_message`</w:t>
        </w:r>
      </w:ins>
      <w:ins w:id="1015" w:author="Art Goldberg" w:date="2020-08-14T18:39:00Z">
        <w:r>
          <w:t xml:space="preserve"> in its `message` attribute</w:t>
        </w:r>
      </w:ins>
      <w:ins w:id="1016" w:author="Art Goldberg" w:date="2020-08-07T20:35:00Z">
        <w:r w:rsidR="00447DE0">
          <w:t>.</w:t>
        </w:r>
      </w:ins>
    </w:p>
    <w:p w14:paraId="7B55C46B" w14:textId="7D521909" w:rsidR="00447DE0" w:rsidRDefault="00447DE0" w:rsidP="00447DE0">
      <w:pPr>
        <w:rPr>
          <w:ins w:id="1017" w:author="Art Goldberg" w:date="2020-08-07T20:35:00Z"/>
        </w:rPr>
      </w:pPr>
      <w:ins w:id="1018" w:author="Art Goldberg" w:date="2020-08-07T20:35:00Z">
        <w:r>
          <w:t xml:space="preserve">Object-oriented DES terminology </w:t>
        </w:r>
      </w:ins>
      <w:ins w:id="1019" w:author="Art Goldberg" w:date="2020-08-13T13:01:00Z">
        <w:r w:rsidR="00D74B48">
          <w:t>often</w:t>
        </w:r>
      </w:ins>
      <w:ins w:id="1020" w:author="Art Goldberg" w:date="2020-08-13T12:51:00Z">
        <w:r w:rsidR="00ED4487">
          <w:t xml:space="preserve"> </w:t>
        </w:r>
      </w:ins>
      <w:ins w:id="1021" w:author="Art Goldberg" w:date="2020-08-07T20:35:00Z">
        <w:r>
          <w:t xml:space="preserve">describes the event message as being sent by the sending object at the message's send time (the simulation time when </w:t>
        </w:r>
      </w:ins>
      <w:ins w:id="1022" w:author="Art Goldberg" w:date="2020-08-08T10:40:00Z">
        <w:r w:rsidR="007C5041">
          <w:t xml:space="preserve">the sending object </w:t>
        </w:r>
      </w:ins>
      <w:ins w:id="1023" w:author="Art Goldberg" w:date="2020-08-08T10:39:00Z">
        <w:r w:rsidR="007C5041">
          <w:t xml:space="preserve">schedules </w:t>
        </w:r>
      </w:ins>
      <w:ins w:id="1024" w:author="Art Goldberg" w:date="2020-08-07T20:35:00Z">
        <w:r>
          <w:t>the event) and being received by the receiving object at the event's receive time (the simulation time when the event is executed).</w:t>
        </w:r>
      </w:ins>
      <w:ins w:id="1025" w:author="Art Goldberg" w:date="2020-08-08T12:44:00Z">
        <w:r w:rsidR="005607F8">
          <w:t xml:space="preserve"> </w:t>
        </w:r>
      </w:ins>
      <w:ins w:id="1026" w:author="Art Goldberg" w:date="2020-08-08T12:45:00Z">
        <w:r w:rsidR="005607F8">
          <w:t>An e</w:t>
        </w:r>
      </w:ins>
      <w:ins w:id="1027" w:author="Art Goldberg" w:date="2020-08-08T12:44:00Z">
        <w:r w:rsidR="005607F8">
          <w:t xml:space="preserve">vent message can thus be viewed as </w:t>
        </w:r>
      </w:ins>
      <w:ins w:id="1028" w:author="Art Goldberg" w:date="2020-08-08T12:45:00Z">
        <w:r w:rsidR="005607F8">
          <w:t>a directed edge in simulation space-time from</w:t>
        </w:r>
      </w:ins>
      <w:ins w:id="1029" w:author="Art Goldberg" w:date="2020-08-13T13:01:00Z">
        <w:r w:rsidR="00317590">
          <w:t xml:space="preserve"> the pair</w:t>
        </w:r>
      </w:ins>
      <w:ins w:id="1030" w:author="Art Goldberg" w:date="2020-08-08T12:45:00Z">
        <w:r w:rsidR="005607F8">
          <w:t xml:space="preserve"> (sending object, send time) to (receiving object, receive time), as illustrated </w:t>
        </w:r>
      </w:ins>
      <w:ins w:id="1031" w:author="Art Goldberg" w:date="2020-08-08T12:46:00Z">
        <w:r w:rsidR="005607F8">
          <w:t xml:space="preserve">by </w:t>
        </w:r>
      </w:ins>
      <w:ins w:id="1032" w:author="Art Goldberg" w:date="2020-08-08T12:47:00Z">
        <w:r w:rsidR="005607F8" w:rsidRPr="00885EBE">
          <w:t>\autoref{fig:</w:t>
        </w:r>
        <w:commentRangeStart w:id="1033"/>
        <w:commentRangeStart w:id="1034"/>
        <w:r w:rsidR="005607F8">
          <w:t>phold_space_time_plot</w:t>
        </w:r>
        <w:commentRangeEnd w:id="1033"/>
        <w:r w:rsidR="005607F8">
          <w:rPr>
            <w:rStyle w:val="CommentReference"/>
          </w:rPr>
          <w:commentReference w:id="1033"/>
        </w:r>
      </w:ins>
      <w:commentRangeEnd w:id="1034"/>
      <w:ins w:id="1035" w:author="Art Goldberg" w:date="2020-08-14T14:27:00Z">
        <w:r w:rsidR="00D5342E">
          <w:rPr>
            <w:rStyle w:val="CommentReference"/>
          </w:rPr>
          <w:commentReference w:id="1034"/>
        </w:r>
      </w:ins>
      <w:ins w:id="1036" w:author="Art Goldberg" w:date="2020-08-08T12:47:00Z">
        <w:r w:rsidR="005607F8" w:rsidRPr="00885EBE">
          <w:t>}</w:t>
        </w:r>
      </w:ins>
      <w:ins w:id="1037" w:author="Art Goldberg" w:date="2020-08-08T12:46:00Z">
        <w:r w:rsidR="005607F8">
          <w:t>.</w:t>
        </w:r>
      </w:ins>
    </w:p>
    <w:p w14:paraId="245D2A32" w14:textId="3D9B25B3" w:rsidR="00447DE0" w:rsidRDefault="008875F3" w:rsidP="00447DE0">
      <w:pPr>
        <w:rPr>
          <w:ins w:id="1038" w:author="Art Goldberg" w:date="2020-08-08T12:49:00Z"/>
        </w:rPr>
      </w:pPr>
      <w:ins w:id="1039" w:author="Art Goldberg" w:date="2020-08-08T10:33:00Z">
        <w:r>
          <w:t xml:space="preserve">    </w:t>
        </w:r>
      </w:ins>
      <w:ins w:id="1040" w:author="Art Goldberg" w:date="2020-08-07T20:35:00Z">
        <w:r w:rsidR="00447DE0">
          <w:t xml:space="preserve">3. </w:t>
        </w:r>
      </w:ins>
      <w:ins w:id="1041" w:author="Art Goldberg" w:date="2020-08-13T13:03:00Z">
        <w:r w:rsidR="00317590">
          <w:t>**</w:t>
        </w:r>
      </w:ins>
      <w:ins w:id="1042" w:author="Art Goldberg" w:date="2020-08-07T20:35:00Z">
        <w:r w:rsidR="00447DE0">
          <w:t>event handlers</w:t>
        </w:r>
      </w:ins>
      <w:ins w:id="1043" w:author="Art Goldberg" w:date="2020-08-13T13:03:00Z">
        <w:r w:rsidR="00317590">
          <w:t>**</w:t>
        </w:r>
      </w:ins>
      <w:ins w:id="1044" w:author="Art Goldberg" w:date="2020-08-07T20:35:00Z">
        <w:r w:rsidR="00447DE0">
          <w:t xml:space="preserve">: an event handler is a method that handles </w:t>
        </w:r>
      </w:ins>
      <w:ins w:id="1045" w:author="Art Goldberg" w:date="2020-08-13T13:03:00Z">
        <w:r w:rsidR="00317590">
          <w:t xml:space="preserve">and executes </w:t>
        </w:r>
      </w:ins>
      <w:ins w:id="1046" w:author="Art Goldberg" w:date="2020-08-07T20:35:00Z">
        <w:r w:rsidR="00447DE0">
          <w:t xml:space="preserve">a simulation event. Event handlers have the signature `event_handler(self, event)`, where </w:t>
        </w:r>
      </w:ins>
      <w:ins w:id="1047" w:author="Art Goldberg" w:date="2020-08-08T10:40:00Z">
        <w:r w:rsidR="000A14B4">
          <w:t xml:space="preserve">`self` is the simulation object that handles </w:t>
        </w:r>
      </w:ins>
      <w:ins w:id="1048" w:author="Art Goldberg" w:date="2020-08-08T12:47:00Z">
        <w:r w:rsidR="002900FA">
          <w:t xml:space="preserve">(receives) </w:t>
        </w:r>
      </w:ins>
      <w:ins w:id="1049" w:author="Art Goldberg" w:date="2020-08-08T10:40:00Z">
        <w:r w:rsidR="000A14B4">
          <w:t xml:space="preserve">the event, and </w:t>
        </w:r>
      </w:ins>
      <w:ins w:id="1050" w:author="Art Goldberg" w:date="2020-08-07T20:35:00Z">
        <w:r w:rsidR="00447DE0">
          <w:t>`event` is a simulation event. A subclass of `</w:t>
        </w:r>
        <w:del w:id="1051" w:author="Arthur Goldberg" w:date="2020-08-11T12:08:00Z">
          <w:r w:rsidR="00447DE0" w:rsidDel="005E412D">
            <w:delText>ApplicationSimulationObject</w:delText>
          </w:r>
        </w:del>
      </w:ins>
      <w:ins w:id="1052" w:author="Arthur Goldberg" w:date="2020-08-11T12:08:00Z">
        <w:r w:rsidR="005E412D">
          <w:t>SimulationObject</w:t>
        </w:r>
      </w:ins>
      <w:ins w:id="1053" w:author="Art Goldberg" w:date="2020-08-07T20:35:00Z">
        <w:r w:rsidR="00447DE0">
          <w:t xml:space="preserve">` must define at least one event handler, </w:t>
        </w:r>
      </w:ins>
      <w:ins w:id="1054" w:author="Art Goldberg" w:date="2020-08-13T13:04:00Z">
        <w:r w:rsidR="00317590">
          <w:t>as illustrated by</w:t>
        </w:r>
      </w:ins>
      <w:ins w:id="1055" w:author="Art Goldberg" w:date="2020-08-07T20:35:00Z">
        <w:r w:rsidR="00447DE0">
          <w:t xml:space="preserve"> `handle_step_event` in </w:t>
        </w:r>
      </w:ins>
      <w:ins w:id="1056" w:author="Art Goldberg" w:date="2020-08-14T18:44:00Z">
        <w:r w:rsidR="00B635E6">
          <w:t xml:space="preserve">the example </w:t>
        </w:r>
      </w:ins>
      <w:ins w:id="1057" w:author="Art Goldberg" w:date="2020-08-07T20:35:00Z">
        <w:r w:rsidR="00447DE0">
          <w:t>above.</w:t>
        </w:r>
      </w:ins>
    </w:p>
    <w:p w14:paraId="5390690B" w14:textId="77777777" w:rsidR="00206563" w:rsidRDefault="00206563" w:rsidP="00447DE0">
      <w:pPr>
        <w:rPr>
          <w:ins w:id="1058" w:author="Art Goldberg" w:date="2020-08-07T20:35:00Z"/>
        </w:rPr>
      </w:pPr>
    </w:p>
    <w:p w14:paraId="2528743E" w14:textId="0D8D1CFD" w:rsidR="00447DE0" w:rsidRDefault="00447DE0" w:rsidP="00447DE0">
      <w:pPr>
        <w:rPr>
          <w:ins w:id="1059" w:author="Art Goldberg" w:date="2020-08-07T20:35:00Z"/>
        </w:rPr>
      </w:pPr>
      <w:ins w:id="1060" w:author="Art Goldberg" w:date="2020-08-07T20:35:00Z">
        <w:r>
          <w:t xml:space="preserve">* Special </w:t>
        </w:r>
      </w:ins>
      <w:ins w:id="1061" w:author="Art Goldberg" w:date="2020-08-08T10:34:00Z">
        <w:r w:rsidR="00D56927">
          <w:t>`</w:t>
        </w:r>
        <w:del w:id="1062" w:author="Arthur Goldberg" w:date="2020-08-11T12:08:00Z">
          <w:r w:rsidR="00D56927" w:rsidDel="005E412D">
            <w:delText>ApplicationSimulationObject</w:delText>
          </w:r>
        </w:del>
      </w:ins>
      <w:ins w:id="1063" w:author="Arthur Goldberg" w:date="2020-08-11T12:08:00Z">
        <w:r w:rsidR="005E412D">
          <w:t>SimulationObject</w:t>
        </w:r>
      </w:ins>
      <w:ins w:id="1064" w:author="Art Goldberg" w:date="2020-08-08T10:34:00Z">
        <w:r w:rsidR="00D56927">
          <w:t xml:space="preserve">` </w:t>
        </w:r>
      </w:ins>
      <w:ins w:id="1065" w:author="Art Goldberg" w:date="2020-08-07T20:35:00Z">
        <w:r>
          <w:t>attributes</w:t>
        </w:r>
      </w:ins>
      <w:ins w:id="1066" w:author="Art Goldberg" w:date="2020-08-08T12:38:00Z">
        <w:r w:rsidR="00D477D3">
          <w:t>:</w:t>
        </w:r>
      </w:ins>
    </w:p>
    <w:p w14:paraId="1C002B38" w14:textId="7BE3F069" w:rsidR="00447DE0" w:rsidRDefault="008875F3" w:rsidP="00447DE0">
      <w:pPr>
        <w:rPr>
          <w:ins w:id="1067" w:author="Art Goldberg" w:date="2020-08-07T20:35:00Z"/>
        </w:rPr>
      </w:pPr>
      <w:ins w:id="1068" w:author="Art Goldberg" w:date="2020-08-08T10:33:00Z">
        <w:r>
          <w:t xml:space="preserve">    </w:t>
        </w:r>
      </w:ins>
      <w:ins w:id="1069" w:author="Art Goldberg" w:date="2020-08-07T20:35:00Z">
        <w:r w:rsidR="00447DE0">
          <w:t xml:space="preserve">1. </w:t>
        </w:r>
      </w:ins>
      <w:ins w:id="1070" w:author="Art Goldberg" w:date="2020-08-13T13:05:00Z">
        <w:r w:rsidR="00317590">
          <w:t>**</w:t>
        </w:r>
      </w:ins>
      <w:ins w:id="1071" w:author="Art Goldberg" w:date="2020-08-07T20:35:00Z">
        <w:r w:rsidR="00447DE0">
          <w:t>`event_handlers`</w:t>
        </w:r>
      </w:ins>
      <w:ins w:id="1072" w:author="Art Goldberg" w:date="2020-08-13T13:05:00Z">
        <w:r w:rsidR="00317590">
          <w:t>**</w:t>
        </w:r>
      </w:ins>
      <w:ins w:id="1073" w:author="Art Goldberg" w:date="2020-08-07T20:35:00Z">
        <w:r w:rsidR="00447DE0">
          <w:t xml:space="preserve">: </w:t>
        </w:r>
      </w:ins>
      <w:ins w:id="1074" w:author="Art Goldberg" w:date="2020-08-13T13:14:00Z">
        <w:r w:rsidR="00C73047">
          <w:t xml:space="preserve">a simulation object can receive arbitrarily many </w:t>
        </w:r>
      </w:ins>
      <w:ins w:id="1075" w:author="Art Goldberg" w:date="2020-08-13T13:15:00Z">
        <w:r w:rsidR="00DE0E6E">
          <w:t>types of event messages, and implement arbitrarily many event handlers. T</w:t>
        </w:r>
      </w:ins>
      <w:ins w:id="1076" w:author="Art Goldberg" w:date="2020-08-07T20:35:00Z">
        <w:r w:rsidR="00447DE0">
          <w:t xml:space="preserve">he attribute `event_handlers` </w:t>
        </w:r>
      </w:ins>
      <w:ins w:id="1077" w:author="Art Goldberg" w:date="2020-08-13T13:23:00Z">
        <w:r w:rsidR="00552EFE">
          <w:t xml:space="preserve">must </w:t>
        </w:r>
      </w:ins>
      <w:ins w:id="1078" w:author="Art Goldberg" w:date="2020-08-07T20:35:00Z">
        <w:r w:rsidR="00447DE0">
          <w:t>contain a</w:t>
        </w:r>
      </w:ins>
      <w:ins w:id="1079" w:author="Art Goldberg" w:date="2020-08-08T12:51:00Z">
        <w:r w:rsidR="00D8129F">
          <w:t xml:space="preserve">n iterator over </w:t>
        </w:r>
      </w:ins>
      <w:ins w:id="1080" w:author="Art Goldberg" w:date="2020-08-07T20:35:00Z">
        <w:r w:rsidR="00E42E16">
          <w:t>pairs that map</w:t>
        </w:r>
        <w:r w:rsidR="00447DE0">
          <w:t xml:space="preserve"> each event message </w:t>
        </w:r>
      </w:ins>
      <w:ins w:id="1081" w:author="Art Goldberg" w:date="2020-08-08T12:52:00Z">
        <w:r w:rsidR="00D8129F">
          <w:t>class</w:t>
        </w:r>
      </w:ins>
      <w:ins w:id="1082" w:author="Art Goldberg" w:date="2020-08-07T20:35:00Z">
        <w:r w:rsidR="00447DE0">
          <w:t xml:space="preserve"> received by a </w:t>
        </w:r>
      </w:ins>
      <w:ins w:id="1083" w:author="Art Goldberg" w:date="2020-08-13T13:11:00Z">
        <w:r w:rsidR="002B06AA">
          <w:t xml:space="preserve">`SimulationObject` </w:t>
        </w:r>
      </w:ins>
      <w:ins w:id="1084" w:author="Art Goldberg" w:date="2020-08-07T20:35:00Z">
        <w:r w:rsidR="00447DE0">
          <w:t xml:space="preserve">subclass </w:t>
        </w:r>
      </w:ins>
      <w:ins w:id="1085" w:author="Arthur Goldberg" w:date="2020-08-11T12:08:00Z">
        <w:del w:id="1086" w:author="Art Goldberg" w:date="2020-08-13T13:11:00Z">
          <w:r w:rsidR="005E412D" w:rsidDel="002B06AA">
            <w:delText>SimulationObject</w:delText>
          </w:r>
        </w:del>
      </w:ins>
      <w:ins w:id="1087" w:author="Art Goldberg" w:date="2020-08-07T20:35:00Z">
        <w:r w:rsidR="00447DE0">
          <w:t xml:space="preserve">to </w:t>
        </w:r>
      </w:ins>
      <w:ins w:id="1088" w:author="Art Goldberg" w:date="2020-08-13T13:13:00Z">
        <w:r w:rsidR="002D6588">
          <w:t>the</w:t>
        </w:r>
      </w:ins>
      <w:ins w:id="1089" w:author="Art Goldberg" w:date="2020-08-07T20:35:00Z">
        <w:r w:rsidR="00447DE0">
          <w:t xml:space="preserve"> event handler which handles the event message </w:t>
        </w:r>
      </w:ins>
      <w:ins w:id="1090" w:author="Art Goldberg" w:date="2020-08-08T12:52:00Z">
        <w:r w:rsidR="0014600D">
          <w:t>class</w:t>
        </w:r>
      </w:ins>
      <w:ins w:id="1091" w:author="Art Goldberg" w:date="2020-08-07T20:35:00Z">
        <w:r w:rsidR="00447DE0">
          <w:t>. In the example above, `event_handlers` associates `RandomStepMessage` event messages with the `handle_step_event` event handler.</w:t>
        </w:r>
      </w:ins>
    </w:p>
    <w:p w14:paraId="4D86BBC4" w14:textId="10E701A0" w:rsidR="00447DE0" w:rsidRDefault="008875F3" w:rsidP="00447DE0">
      <w:pPr>
        <w:rPr>
          <w:ins w:id="1092" w:author="Art Goldberg" w:date="2020-08-07T20:35:00Z"/>
        </w:rPr>
      </w:pPr>
      <w:ins w:id="1093" w:author="Art Goldberg" w:date="2020-08-08T10:34:00Z">
        <w:r>
          <w:t xml:space="preserve">    </w:t>
        </w:r>
      </w:ins>
      <w:ins w:id="1094" w:author="Art Goldberg" w:date="2020-08-07T20:35:00Z">
        <w:r w:rsidR="00447DE0">
          <w:t xml:space="preserve">2. </w:t>
        </w:r>
      </w:ins>
      <w:ins w:id="1095" w:author="Art Goldberg" w:date="2020-08-13T13:05:00Z">
        <w:r w:rsidR="00746E55">
          <w:t>**</w:t>
        </w:r>
      </w:ins>
      <w:ins w:id="1096" w:author="Art Goldberg" w:date="2020-08-07T20:35:00Z">
        <w:r w:rsidR="00447DE0">
          <w:t>`messages_sent`</w:t>
        </w:r>
      </w:ins>
      <w:ins w:id="1097" w:author="Art Goldberg" w:date="2020-08-13T13:05:00Z">
        <w:r w:rsidR="00746E55">
          <w:t>**</w:t>
        </w:r>
      </w:ins>
      <w:ins w:id="1098" w:author="Art Goldberg" w:date="2020-08-07T20:35:00Z">
        <w:r w:rsidR="00447DE0">
          <w:t>: the types of messages sent by a subclass of `</w:t>
        </w:r>
        <w:del w:id="1099" w:author="Arthur Goldberg" w:date="2020-08-11T12:08:00Z">
          <w:r w:rsidR="00447DE0" w:rsidDel="005E412D">
            <w:delText>ApplicationSimulationObject</w:delText>
          </w:r>
        </w:del>
      </w:ins>
      <w:ins w:id="1100" w:author="Arthur Goldberg" w:date="2020-08-11T12:08:00Z">
        <w:r w:rsidR="005E412D">
          <w:t>SimulationObject</w:t>
        </w:r>
      </w:ins>
      <w:ins w:id="1101" w:author="Art Goldberg" w:date="2020-08-07T20:35:00Z">
        <w:r w:rsidR="00447DE0">
          <w:t xml:space="preserve">` must be listed in `messages_sent`. </w:t>
        </w:r>
      </w:ins>
      <w:ins w:id="1102" w:author="Art Goldberg" w:date="2020-08-13T13:24:00Z">
        <w:r w:rsidR="00552EFE">
          <w:t>It</w:t>
        </w:r>
      </w:ins>
      <w:ins w:id="1103" w:author="Art Goldberg" w:date="2020-08-07T20:35:00Z">
        <w:r w:rsidR="00447DE0">
          <w:t xml:space="preserve"> ensure</w:t>
        </w:r>
      </w:ins>
      <w:ins w:id="1104" w:author="Art Goldberg" w:date="2020-08-13T13:24:00Z">
        <w:r w:rsidR="00552EFE">
          <w:t>s</w:t>
        </w:r>
      </w:ins>
      <w:ins w:id="1105" w:author="Art Goldberg" w:date="2020-08-07T20:35:00Z">
        <w:r w:rsidR="00447DE0">
          <w:t xml:space="preserve"> that a simulation object doesn't send messages of the wrong </w:t>
        </w:r>
      </w:ins>
      <w:ins w:id="1106" w:author="Art Goldberg" w:date="2020-08-13T13:31:00Z">
        <w:r w:rsidR="00BB21FF">
          <w:t xml:space="preserve">`EventMessage` </w:t>
        </w:r>
      </w:ins>
      <w:ins w:id="1107" w:author="Art Goldberg" w:date="2020-08-07T20:35:00Z">
        <w:r w:rsidR="00447DE0">
          <w:t>class.</w:t>
        </w:r>
      </w:ins>
    </w:p>
    <w:p w14:paraId="406C6054" w14:textId="7B976CB7" w:rsidR="00EB465E" w:rsidDel="00447DE0" w:rsidRDefault="008875F3" w:rsidP="00447DE0">
      <w:pPr>
        <w:rPr>
          <w:del w:id="1108" w:author="Art Goldberg" w:date="2020-08-07T20:35:00Z"/>
        </w:rPr>
      </w:pPr>
      <w:ins w:id="1109" w:author="Art Goldberg" w:date="2020-08-08T10:34:00Z">
        <w:r>
          <w:t xml:space="preserve">    </w:t>
        </w:r>
      </w:ins>
      <w:ins w:id="1110" w:author="Art Goldberg" w:date="2020-08-07T20:35:00Z">
        <w:r w:rsidR="00447DE0">
          <w:t xml:space="preserve">3. </w:t>
        </w:r>
      </w:ins>
      <w:ins w:id="1111" w:author="Art Goldberg" w:date="2020-08-13T13:05:00Z">
        <w:r w:rsidR="00746E55">
          <w:t>**</w:t>
        </w:r>
      </w:ins>
      <w:ins w:id="1112" w:author="Art Goldberg" w:date="2020-08-07T20:35:00Z">
        <w:r w:rsidR="00447DE0">
          <w:t>`time`</w:t>
        </w:r>
      </w:ins>
      <w:ins w:id="1113" w:author="Art Goldberg" w:date="2020-08-13T13:05:00Z">
        <w:r w:rsidR="00746E55">
          <w:t>**</w:t>
        </w:r>
      </w:ins>
      <w:ins w:id="1114" w:author="Art Goldberg" w:date="2020-08-07T20:35:00Z">
        <w:r w:rsidR="00447DE0">
          <w:t>: `time` is a read-only attribute that always equals the current simulation time</w:t>
        </w:r>
      </w:ins>
      <w:ins w:id="1115" w:author="Art Goldberg" w:date="2020-08-13T13:24:00Z">
        <w:r w:rsidR="00552EFE">
          <w:t xml:space="preserve"> in every simulation object</w:t>
        </w:r>
      </w:ins>
      <w:ins w:id="1116" w:author="Art Goldberg" w:date="2020-08-07T20:35:00Z">
        <w:r w:rsidR="00447DE0">
          <w:t xml:space="preserve">. </w:t>
        </w:r>
      </w:ins>
      <w:ins w:id="1117" w:author="Art Goldberg" w:date="2020-08-13T13:31:00Z">
        <w:r w:rsidR="00BB21FF">
          <w:t xml:space="preserve">For example, </w:t>
        </w:r>
      </w:ins>
      <w:ins w:id="1118" w:author="Art Goldberg" w:date="2020-08-13T13:25:00Z">
        <w:r w:rsidR="00213995">
          <w:t>a</w:t>
        </w:r>
      </w:ins>
      <w:ins w:id="1119" w:author="Art Goldberg" w:date="2020-08-08T12:56:00Z">
        <w:r w:rsidR="00A83AFE">
          <w:t xml:space="preserve"> </w:t>
        </w:r>
      </w:ins>
      <w:ins w:id="1120" w:author="Art Goldberg" w:date="2020-08-07T20:35:00Z">
        <w:r w:rsidR="00447DE0">
          <w:t xml:space="preserve">`RandomWalkSimulationObject` </w:t>
        </w:r>
      </w:ins>
      <w:ins w:id="1121" w:author="Art Goldberg" w:date="2020-08-07T20:45:00Z">
        <w:r w:rsidR="00893F04">
          <w:t xml:space="preserve">saves the value of </w:t>
        </w:r>
      </w:ins>
      <w:ins w:id="1122" w:author="Art Goldberg" w:date="2020-08-07T20:35:00Z">
        <w:r w:rsidR="00447DE0">
          <w:t xml:space="preserve">`time` when recording </w:t>
        </w:r>
      </w:ins>
      <w:ins w:id="1123" w:author="Art Goldberg" w:date="2020-08-08T12:56:00Z">
        <w:r w:rsidR="00A83AFE">
          <w:t>its</w:t>
        </w:r>
      </w:ins>
      <w:ins w:id="1124" w:author="Art Goldberg" w:date="2020-08-07T20:35:00Z">
        <w:r w:rsidR="00447DE0">
          <w:t xml:space="preserve"> history.</w:t>
        </w:r>
      </w:ins>
      <w:del w:id="1125" w:author="Art Goldberg" w:date="2020-08-07T20:35:00Z">
        <w:r w:rsidR="00EB465E" w:rsidDel="00447DE0">
          <w:delText>All `ApplicationSimulationObject`s also have a read-only attribute called `time` that provides the current simulation time.</w:delText>
        </w:r>
      </w:del>
    </w:p>
    <w:p w14:paraId="4BFAB38C" w14:textId="40A9B056" w:rsidR="00A37E63" w:rsidDel="00447DE0" w:rsidRDefault="003D1D20" w:rsidP="00A37E63">
      <w:pPr>
        <w:rPr>
          <w:del w:id="1126" w:author="Art Goldberg" w:date="2020-08-07T20:35:00Z"/>
        </w:rPr>
      </w:pPr>
      <w:del w:id="1127" w:author="Art Goldberg" w:date="2020-08-07T20:35:00Z">
        <w:r w:rsidDel="00447DE0">
          <w:delText>Simulation objects can also have additional attributes. For example, `</w:delText>
        </w:r>
        <w:r w:rsidRPr="003D1D20" w:rsidDel="00447DE0">
          <w:delText xml:space="preserve"> SimpleSimulationObject</w:delText>
        </w:r>
        <w:r w:rsidDel="00447DE0">
          <w:delText>` has</w:delText>
        </w:r>
        <w:r w:rsidR="00A37E63" w:rsidDel="00447DE0">
          <w:delText xml:space="preserve"> an attribute that </w:delText>
        </w:r>
        <w:r w:rsidR="00EB465E" w:rsidDel="00447DE0">
          <w:delText>represents</w:delText>
        </w:r>
        <w:r w:rsidR="00A37E63" w:rsidDel="00447DE0">
          <w:delText xml:space="preserve"> the delay between events.</w:delText>
        </w:r>
      </w:del>
    </w:p>
    <w:p w14:paraId="4A202E95" w14:textId="48DEA118" w:rsidR="00A37E63" w:rsidDel="00447DE0" w:rsidRDefault="00A37E63" w:rsidP="00A37E63">
      <w:pPr>
        <w:rPr>
          <w:del w:id="1128" w:author="Art Goldberg" w:date="2020-08-07T20:35:00Z"/>
        </w:rPr>
      </w:pPr>
    </w:p>
    <w:p w14:paraId="68144318" w14:textId="215CB6FB" w:rsidR="0011547A" w:rsidDel="00447DE0" w:rsidRDefault="00EB465E" w:rsidP="00EB465E">
      <w:pPr>
        <w:rPr>
          <w:del w:id="1129" w:author="Art Goldberg" w:date="2020-08-07T20:35:00Z"/>
        </w:rPr>
      </w:pPr>
      <w:del w:id="1130" w:author="Art Goldberg" w:date="2020-08-07T20:35:00Z">
        <w:r w:rsidDel="00447DE0">
          <w:delText xml:space="preserve">Simulation objects can initialize their state or schedule initial events for themselves or other objects by defining </w:delText>
        </w:r>
        <w:r w:rsidR="0011547A" w:rsidDel="00447DE0">
          <w:delText>a</w:delText>
        </w:r>
        <w:r w:rsidR="00907AE5" w:rsidDel="00447DE0">
          <w:delText>n</w:delText>
        </w:r>
        <w:r w:rsidR="0011547A" w:rsidDel="00447DE0">
          <w:delText xml:space="preserve"> `</w:delText>
        </w:r>
        <w:r w:rsidR="0011547A" w:rsidRPr="00C306AE" w:rsidDel="00447DE0">
          <w:delText>init_before_run</w:delText>
        </w:r>
        <w:r w:rsidR="0011547A" w:rsidDel="00447DE0">
          <w:delText>` method, which will be called by the simulator just before simulation begins, after all simulation objects have been added to the simulation engine.</w:delText>
        </w:r>
      </w:del>
    </w:p>
    <w:p w14:paraId="5CB6CB8F" w14:textId="65A39677" w:rsidR="00EE0E2F" w:rsidDel="00447DE0" w:rsidRDefault="00EE0E2F" w:rsidP="00EE0E2F">
      <w:pPr>
        <w:rPr>
          <w:del w:id="1131" w:author="Art Goldberg" w:date="2020-08-07T20:35:00Z"/>
        </w:rPr>
      </w:pPr>
      <w:del w:id="1132" w:author="Art Goldberg" w:date="2020-08-07T20:35:00Z">
        <w:r w:rsidDel="00447DE0">
          <w:delText>A simulation must schedule at least one initial event to commence.</w:delText>
        </w:r>
      </w:del>
    </w:p>
    <w:p w14:paraId="148A8DA1" w14:textId="4FD043B2" w:rsidR="00A37E63" w:rsidDel="00447DE0" w:rsidRDefault="00A37E63" w:rsidP="00A37E63">
      <w:pPr>
        <w:rPr>
          <w:del w:id="1133" w:author="Art Goldberg" w:date="2020-08-07T20:35:00Z"/>
        </w:rPr>
      </w:pPr>
    </w:p>
    <w:p w14:paraId="50240F16" w14:textId="430D24FD" w:rsidR="00C7697D" w:rsidDel="00447DE0" w:rsidRDefault="00C7697D" w:rsidP="00C7697D">
      <w:pPr>
        <w:rPr>
          <w:del w:id="1134" w:author="Art Goldberg" w:date="2020-08-07T20:35:00Z"/>
        </w:rPr>
      </w:pPr>
      <w:commentRangeStart w:id="1135"/>
      <w:del w:id="1136" w:author="Art Goldberg" w:date="2020-08-07T20:35:00Z">
        <w:r w:rsidDel="00447DE0">
          <w:delText>`ApplicationSimulationObject` provides the method</w:delText>
        </w:r>
      </w:del>
    </w:p>
    <w:p w14:paraId="12639A2F" w14:textId="3F0DD46A" w:rsidR="00C7697D" w:rsidDel="00447DE0" w:rsidRDefault="00C7697D" w:rsidP="00C7697D">
      <w:pPr>
        <w:rPr>
          <w:del w:id="1137" w:author="Art Goldberg" w:date="2020-08-07T20:35:00Z"/>
        </w:rPr>
      </w:pPr>
      <w:del w:id="1138" w:author="Art Goldberg" w:date="2020-08-07T20:35:00Z">
        <w:r w:rsidDel="00447DE0">
          <w:delText>`send_event(delay, receiving_object, event_message)` which schedules an event to occur `delay` time units in the future.</w:delText>
        </w:r>
      </w:del>
    </w:p>
    <w:p w14:paraId="121EB2BA" w14:textId="1B6A6CAA" w:rsidR="00C7697D" w:rsidDel="00447DE0" w:rsidRDefault="00C7697D" w:rsidP="00C7697D">
      <w:pPr>
        <w:rPr>
          <w:del w:id="1139" w:author="Art Goldberg" w:date="2020-08-07T20:35:00Z"/>
        </w:rPr>
      </w:pPr>
      <w:del w:id="1140" w:author="Art Goldberg" w:date="2020-08-07T20:35:00Z">
        <w:r w:rsidDel="00447DE0">
          <w:delText>`event_message` is an instance of a `SimulationMessage`, and may have attributes that contain data used by the event.</w:delText>
        </w:r>
      </w:del>
    </w:p>
    <w:p w14:paraId="3EBB3F25" w14:textId="57491A79" w:rsidR="00C7697D" w:rsidDel="00447DE0" w:rsidRDefault="00C7697D" w:rsidP="00C7697D">
      <w:pPr>
        <w:rPr>
          <w:del w:id="1141" w:author="Art Goldberg" w:date="2020-08-07T20:35:00Z"/>
        </w:rPr>
      </w:pPr>
      <w:del w:id="1142" w:author="Art Goldberg" w:date="2020-08-07T20:35:00Z">
        <w:r w:rsidDel="00447DE0">
          <w:delText xml:space="preserve">The event will be executed by an event handler in simulation object `receiving_object`, which will receive a simulation event containing `event_message` at </w:delText>
        </w:r>
        <w:r w:rsidR="00BF125B" w:rsidDel="00447DE0">
          <w:delText>the event’s</w:delText>
        </w:r>
        <w:r w:rsidDel="00447DE0">
          <w:delText xml:space="preserve"> scheduled simulation time.</w:delText>
        </w:r>
        <w:commentRangeEnd w:id="1135"/>
        <w:r w:rsidR="00EB465E" w:rsidDel="00447DE0">
          <w:rPr>
            <w:rStyle w:val="CommentReference"/>
          </w:rPr>
          <w:commentReference w:id="1135"/>
        </w:r>
      </w:del>
    </w:p>
    <w:p w14:paraId="6ED9CD3C" w14:textId="2A8983AD" w:rsidR="00C7697D" w:rsidDel="00447DE0" w:rsidRDefault="00C7697D" w:rsidP="00A37E63">
      <w:pPr>
        <w:rPr>
          <w:del w:id="1143" w:author="Art Goldberg" w:date="2020-08-07T20:35:00Z"/>
        </w:rPr>
      </w:pPr>
    </w:p>
    <w:p w14:paraId="22682026" w14:textId="6150261E" w:rsidR="00A37E63" w:rsidDel="00447DE0" w:rsidRDefault="00A37E63" w:rsidP="00A37E63">
      <w:pPr>
        <w:rPr>
          <w:del w:id="1144" w:author="Art Goldberg" w:date="2020-08-07T20:35:00Z"/>
        </w:rPr>
      </w:pPr>
      <w:del w:id="1145" w:author="Art Goldberg" w:date="2020-08-07T20:35:00Z">
        <w:r w:rsidDel="00447DE0">
          <w:delText>A simulation object must include at least one method that handles simulation events.</w:delText>
        </w:r>
      </w:del>
    </w:p>
    <w:p w14:paraId="0FA6104C" w14:textId="1ACB2570" w:rsidR="00A37E63" w:rsidDel="00447DE0" w:rsidRDefault="00A37E63" w:rsidP="00A37E63">
      <w:pPr>
        <w:rPr>
          <w:del w:id="1146" w:author="Art Goldberg" w:date="2020-08-07T20:35:00Z"/>
        </w:rPr>
      </w:pPr>
      <w:del w:id="1147" w:author="Art Goldberg" w:date="2020-08-07T20:35:00Z">
        <w:r w:rsidDel="00447DE0">
          <w:delText>The simulator vectors incoming message types as directed by an `event_handlers` attribute that associates each message type received by a simulation object with one of its methods.</w:delText>
        </w:r>
      </w:del>
    </w:p>
    <w:p w14:paraId="3990A6D9" w14:textId="457116D2" w:rsidR="00990438" w:rsidDel="00447DE0" w:rsidRDefault="00BF0052" w:rsidP="00A37E63">
      <w:pPr>
        <w:rPr>
          <w:del w:id="1148" w:author="Art Goldberg" w:date="2020-08-07T20:35:00Z"/>
        </w:rPr>
      </w:pPr>
      <w:del w:id="1149" w:author="Art Goldberg" w:date="2020-08-07T20:35:00Z">
        <w:r w:rsidDel="00447DE0">
          <w:delText>In the example, when an event storing a `</w:delText>
        </w:r>
        <w:r w:rsidRPr="00FC6919" w:rsidDel="00447DE0">
          <w:rPr>
            <w:rFonts w:ascii="Monaco" w:hAnsi="Monaco"/>
            <w:sz w:val="21"/>
          </w:rPr>
          <w:delText>MessageSentToSelf</w:delText>
        </w:r>
        <w:r w:rsidDel="00447DE0">
          <w:delText xml:space="preserve">` </w:delText>
        </w:r>
        <w:r w:rsidR="005D2794" w:rsidDel="00447DE0">
          <w:delText xml:space="preserve">instance </w:delText>
        </w:r>
        <w:r w:rsidR="00990438" w:rsidDel="00447DE0">
          <w:delText>occurs at a `</w:delText>
        </w:r>
        <w:r w:rsidR="00990438" w:rsidRPr="00990438" w:rsidDel="00447DE0">
          <w:delText>SimpleSimulationObject</w:delText>
        </w:r>
        <w:r w:rsidR="00990438" w:rsidDel="00447DE0">
          <w:delText>`, the method `</w:delText>
        </w:r>
        <w:r w:rsidR="00990438" w:rsidRPr="000D0D62" w:rsidDel="00447DE0">
          <w:rPr>
            <w:rFonts w:ascii="Monaco" w:hAnsi="Monaco"/>
            <w:sz w:val="22"/>
          </w:rPr>
          <w:delText>handle_simulation_event</w:delText>
        </w:r>
        <w:r w:rsidR="00990438" w:rsidDel="00447DE0">
          <w:delText>` will be invoked with the event as an argument.</w:delText>
        </w:r>
      </w:del>
    </w:p>
    <w:p w14:paraId="70CBF9D1" w14:textId="1E855497" w:rsidR="00A37E63" w:rsidDel="00447DE0" w:rsidRDefault="00A37E63" w:rsidP="00A37E63">
      <w:pPr>
        <w:rPr>
          <w:del w:id="1150" w:author="Art Goldberg" w:date="2020-08-07T20:35:00Z"/>
        </w:rPr>
      </w:pPr>
    </w:p>
    <w:p w14:paraId="00BCF3CB" w14:textId="5717A3CC" w:rsidR="00A37E63" w:rsidRDefault="00A37E63" w:rsidP="00A37E63">
      <w:del w:id="1151" w:author="Art Goldberg" w:date="2020-08-07T20:35:00Z">
        <w:r w:rsidDel="00447DE0">
          <w:delText>In this example</w:delText>
        </w:r>
        <w:r w:rsidR="004B787F" w:rsidDel="00447DE0">
          <w:delText>,</w:delText>
        </w:r>
        <w:r w:rsidDel="00447DE0">
          <w:delText xml:space="preserve"> all simulation events are scheduled to be executed by the object that creates the event, but </w:delText>
        </w:r>
        <w:r w:rsidR="00D21D28" w:rsidDel="00447DE0">
          <w:delText xml:space="preserve">complex </w:delText>
        </w:r>
        <w:r w:rsidDel="00447DE0">
          <w:delText xml:space="preserve">simulations </w:delText>
        </w:r>
        <w:r w:rsidR="0077291F" w:rsidDel="00447DE0">
          <w:delText>often</w:delText>
        </w:r>
        <w:r w:rsidR="00D21D28" w:rsidDel="00447DE0">
          <w:delText xml:space="preserve"> </w:delText>
        </w:r>
        <w:r w:rsidDel="00447DE0">
          <w:delText>contain multiple simulation objects which schedule events for each other</w:delText>
        </w:r>
        <w:r w:rsidR="0077291F" w:rsidDel="00447DE0">
          <w:delText xml:space="preserve"> as well as themselves</w:delText>
        </w:r>
        <w:r w:rsidDel="00447DE0">
          <w:delText>.</w:delText>
        </w:r>
      </w:del>
    </w:p>
    <w:p w14:paraId="13BEBAB0" w14:textId="77777777" w:rsidR="007D78B4" w:rsidRDefault="007D78B4" w:rsidP="007D78B4">
      <w:pPr>
        <w:outlineLvl w:val="0"/>
        <w:rPr>
          <w:ins w:id="1152" w:author="Art Goldberg" w:date="2020-08-14T19:54:00Z"/>
        </w:rPr>
      </w:pPr>
    </w:p>
    <w:p w14:paraId="170CA677" w14:textId="77777777" w:rsidR="007D78B4" w:rsidRDefault="007D78B4" w:rsidP="007D78B4">
      <w:pPr>
        <w:rPr>
          <w:ins w:id="1153" w:author="Art Goldberg" w:date="2020-08-14T19:54:00Z"/>
        </w:rPr>
      </w:pPr>
      <w:ins w:id="1154" w:author="Art Goldberg" w:date="2020-08-14T19:54:00Z">
        <w:r>
          <w:t>![**Trajectory of a simulation of a model of a random walk on the integer number line.**</w:t>
        </w:r>
      </w:ins>
    </w:p>
    <w:p w14:paraId="5B5AE35E" w14:textId="77777777" w:rsidR="007D78B4" w:rsidRDefault="007D78B4" w:rsidP="007D78B4">
      <w:pPr>
        <w:rPr>
          <w:ins w:id="1155" w:author="Art Goldberg" w:date="2020-08-14T19:54:00Z"/>
        </w:rPr>
      </w:pPr>
      <w:ins w:id="1156" w:author="Art Goldberg" w:date="2020-08-14T19:54:00Z">
        <w:r>
          <w:t>The random walk model starts at position 0 and moves +1 or -1 with equal probability at each step.</w:t>
        </w:r>
        <w:bookmarkStart w:id="1157" w:name="_GoBack"/>
        <w:bookmarkEnd w:id="1157"/>
      </w:ins>
    </w:p>
    <w:p w14:paraId="48D17992" w14:textId="77777777" w:rsidR="007D78B4" w:rsidRDefault="007D78B4" w:rsidP="007D78B4">
      <w:pPr>
        <w:rPr>
          <w:ins w:id="1158" w:author="Art Goldberg" w:date="2020-08-14T19:54:00Z"/>
        </w:rPr>
      </w:pPr>
      <w:ins w:id="1159" w:author="Art Goldberg" w:date="2020-08-14T19:54:00Z">
        <w:r>
          <w:t>Steps take place every 1 or 2 time units, also with equal probability.</w:t>
        </w:r>
      </w:ins>
    </w:p>
    <w:p w14:paraId="2731A983" w14:textId="77777777" w:rsidR="007D78B4" w:rsidRDefault="007D78B4" w:rsidP="007D78B4">
      <w:pPr>
        <w:rPr>
          <w:ins w:id="1160" w:author="Art Goldberg" w:date="2020-08-14T19:54:00Z"/>
        </w:rPr>
      </w:pPr>
      <w:ins w:id="1161" w:author="Art Goldberg" w:date="2020-08-14T19:54:00Z">
        <w:r>
          <w:t>This trajectory illustrates two key characteristics of discrete-event models. First, the state, in this case the position, changes at discrete times.</w:t>
        </w:r>
      </w:ins>
    </w:p>
    <w:p w14:paraId="3740C767" w14:textId="77777777" w:rsidR="007D78B4" w:rsidRDefault="007D78B4" w:rsidP="007D78B4">
      <w:pPr>
        <w:rPr>
          <w:ins w:id="1162" w:author="Art Goldberg" w:date="2020-08-14T19:54:00Z"/>
        </w:rPr>
      </w:pPr>
      <w:ins w:id="1163" w:author="Art Goldberg" w:date="2020-08-14T19:54:00Z">
        <w:r>
          <w:t>Second, since the state does not change between instantaneous events, the trajectory of any state variable is a step function.</w:t>
        </w:r>
      </w:ins>
    </w:p>
    <w:p w14:paraId="4B2E98D4" w14:textId="77777777" w:rsidR="007D78B4" w:rsidRDefault="007D78B4" w:rsidP="007D78B4">
      <w:pPr>
        <w:rPr>
          <w:ins w:id="1164" w:author="Art Goldberg" w:date="2020-08-14T19:54:00Z"/>
        </w:rPr>
      </w:pPr>
      <w:ins w:id="1165" w:author="Art Goldberg" w:date="2020-08-14T19:54:00Z">
        <w:r>
          <w:t>The source code for this model is available in the DE-Sim Git repository.</w:t>
        </w:r>
      </w:ins>
    </w:p>
    <w:p w14:paraId="55A9D1C2" w14:textId="77777777" w:rsidR="007D78B4" w:rsidRDefault="007D78B4" w:rsidP="007D78B4">
      <w:pPr>
        <w:outlineLvl w:val="0"/>
        <w:rPr>
          <w:ins w:id="1166" w:author="Art Goldberg" w:date="2020-08-14T19:54:00Z"/>
        </w:rPr>
      </w:pPr>
      <w:ins w:id="1167" w:author="Art Goldberg" w:date="2020-08-14T19:54:00Z">
        <w:r>
          <w:t>\label{fig:</w:t>
        </w:r>
        <w:r w:rsidRPr="00FB33A6">
          <w:t>random_walk_trajectory</w:t>
        </w:r>
        <w:r>
          <w:t>}](</w:t>
        </w:r>
        <w:r w:rsidRPr="00FB33A6">
          <w:t>random_walk_trajectory.png</w:t>
        </w:r>
        <w:r>
          <w:t>)</w:t>
        </w:r>
      </w:ins>
    </w:p>
    <w:p w14:paraId="6BE16B64" w14:textId="77777777" w:rsidR="00A37E63" w:rsidRDefault="00A37E63" w:rsidP="00A37E63"/>
    <w:p w14:paraId="41E1C175" w14:textId="54A6D0E8" w:rsidR="00A37E63" w:rsidRDefault="00A37E63" w:rsidP="00A37E63">
      <w:pPr>
        <w:rPr>
          <w:ins w:id="1168" w:author="Art Goldberg" w:date="2020-08-07T20:44:00Z"/>
        </w:rPr>
      </w:pPr>
      <w:r>
        <w:t>3: Execute a simulation by creating a</w:t>
      </w:r>
      <w:ins w:id="1169" w:author="Art Goldberg" w:date="2020-08-13T13:35:00Z">
        <w:r w:rsidR="0031518F">
          <w:t>nd initializing a</w:t>
        </w:r>
      </w:ins>
      <w:r>
        <w:t xml:space="preserve"> `</w:t>
      </w:r>
      <w:commentRangeStart w:id="1170"/>
      <w:del w:id="1171" w:author="Arthur Goldberg" w:date="2020-08-10T21:03:00Z">
        <w:r w:rsidDel="00A16448">
          <w:delText>SimulationEngine</w:delText>
        </w:r>
      </w:del>
      <w:ins w:id="1172" w:author="Arthur Goldberg" w:date="2020-08-10T21:03:00Z">
        <w:r w:rsidR="00A16448">
          <w:t>Simulator</w:t>
        </w:r>
      </w:ins>
      <w:commentRangeEnd w:id="1170"/>
      <w:ins w:id="1173" w:author="Arthur Goldberg" w:date="2020-08-10T21:08:00Z">
        <w:r w:rsidR="00A16448">
          <w:rPr>
            <w:rStyle w:val="CommentReference"/>
          </w:rPr>
          <w:commentReference w:id="1170"/>
        </w:r>
      </w:ins>
      <w:r>
        <w:t>`</w:t>
      </w:r>
      <w:ins w:id="1174" w:author="Art Goldberg" w:date="2020-08-13T13:45:00Z">
        <w:r w:rsidR="00EB75EF">
          <w:t>,</w:t>
        </w:r>
      </w:ins>
      <w:del w:id="1175" w:author="Art Goldberg" w:date="2020-08-13T13:36:00Z">
        <w:r w:rsidDel="0031518F">
          <w:delText xml:space="preserve">, instantiating </w:delText>
        </w:r>
      </w:del>
      <w:del w:id="1176" w:author="Art Goldberg" w:date="2020-08-08T10:49:00Z">
        <w:r w:rsidDel="006668F6">
          <w:delText xml:space="preserve">the </w:delText>
        </w:r>
      </w:del>
      <w:del w:id="1177" w:author="Art Goldberg" w:date="2020-08-07T20:37:00Z">
        <w:r w:rsidDel="004E5B3B">
          <w:delText xml:space="preserve">application </w:delText>
        </w:r>
      </w:del>
      <w:del w:id="1178" w:author="Art Goldberg" w:date="2020-08-13T13:36:00Z">
        <w:r w:rsidDel="0031518F">
          <w:delText>objects</w:delText>
        </w:r>
      </w:del>
      <w:ins w:id="1179" w:author="Arthur Goldberg" w:date="2020-08-10T21:03:00Z">
        <w:del w:id="1180" w:author="Art Goldberg" w:date="2020-08-13T13:36:00Z">
          <w:r w:rsidR="00A16448" w:rsidDel="0031518F">
            <w:delText>Simulator</w:delText>
          </w:r>
        </w:del>
      </w:ins>
      <w:del w:id="1181" w:author="Art Goldberg" w:date="2020-08-13T13:36:00Z">
        <w:r w:rsidDel="0031518F">
          <w:delText xml:space="preserve">, sending their initial event messages, </w:delText>
        </w:r>
      </w:del>
      <w:ins w:id="1182" w:author="Art Goldberg" w:date="2020-08-13T13:36:00Z">
        <w:r w:rsidR="0031518F">
          <w:t xml:space="preserve"> </w:t>
        </w:r>
      </w:ins>
      <w:r>
        <w:t>and running the simulation.</w:t>
      </w:r>
    </w:p>
    <w:p w14:paraId="1F451101" w14:textId="77777777" w:rsidR="0031518F" w:rsidRDefault="0031518F" w:rsidP="00A37E63">
      <w:pPr>
        <w:rPr>
          <w:ins w:id="1183" w:author="Art Goldberg" w:date="2020-08-07T20:44:00Z"/>
        </w:rPr>
      </w:pPr>
    </w:p>
    <w:p w14:paraId="19283C69" w14:textId="5D9DB980" w:rsidR="00475F63" w:rsidRDefault="00475F63" w:rsidP="00475F63">
      <w:pPr>
        <w:rPr>
          <w:ins w:id="1184" w:author="Art Goldberg" w:date="2020-08-07T20:44:00Z"/>
        </w:rPr>
      </w:pPr>
      <w:ins w:id="1185" w:author="Art Goldberg" w:date="2020-08-07T20:44:00Z">
        <w:r>
          <w:t>The `</w:t>
        </w:r>
        <w:del w:id="1186" w:author="Arthur Goldberg" w:date="2020-08-10T21:03:00Z">
          <w:r w:rsidDel="00A16448">
            <w:delText>SimulationEngine</w:delText>
          </w:r>
        </w:del>
      </w:ins>
      <w:ins w:id="1187" w:author="Arthur Goldberg" w:date="2020-08-10T21:03:00Z">
        <w:r w:rsidR="00A16448">
          <w:t>Simulator</w:t>
        </w:r>
      </w:ins>
      <w:ins w:id="1188" w:author="Art Goldberg" w:date="2020-08-07T20:44:00Z">
        <w:r>
          <w:t>` class simulates models.</w:t>
        </w:r>
      </w:ins>
    </w:p>
    <w:p w14:paraId="37A23B2C" w14:textId="77777777" w:rsidR="00475F63" w:rsidRDefault="00475F63" w:rsidP="00475F63">
      <w:pPr>
        <w:rPr>
          <w:ins w:id="1189" w:author="Art Goldberg" w:date="2020-08-08T12:26:00Z"/>
        </w:rPr>
      </w:pPr>
      <w:ins w:id="1190" w:author="Art Goldberg" w:date="2020-08-07T20:44:00Z">
        <w:r>
          <w:t>Its `add_object` method adds a simulation object to the simulator.</w:t>
        </w:r>
      </w:ins>
    </w:p>
    <w:p w14:paraId="18FC32C2" w14:textId="77777777" w:rsidR="00291DBD" w:rsidDel="00291DBD" w:rsidRDefault="00291DBD" w:rsidP="00291DBD">
      <w:pPr>
        <w:rPr>
          <w:del w:id="1191" w:author="Art Goldberg" w:date="2020-08-08T12:27:00Z"/>
        </w:rPr>
      </w:pPr>
      <w:moveToRangeStart w:id="1192" w:author="Art Goldberg" w:date="2020-08-08T12:26:00Z" w:name="move47782031"/>
      <w:moveTo w:id="1193" w:author="Art Goldberg" w:date="2020-08-08T12:26:00Z">
        <w:r>
          <w:t>Each object in a simulation must have a unique `name`.</w:t>
        </w:r>
      </w:moveTo>
    </w:p>
    <w:moveToRangeEnd w:id="1192"/>
    <w:p w14:paraId="0FCF4595" w14:textId="77777777" w:rsidR="00291DBD" w:rsidRDefault="00291DBD" w:rsidP="00475F63">
      <w:pPr>
        <w:rPr>
          <w:ins w:id="1194" w:author="Art Goldberg" w:date="2020-08-07T20:44:00Z"/>
        </w:rPr>
      </w:pPr>
    </w:p>
    <w:p w14:paraId="65C4D535" w14:textId="54F9CF7F" w:rsidR="00475F63" w:rsidRDefault="00475F63" w:rsidP="00475F63">
      <w:pPr>
        <w:rPr>
          <w:ins w:id="1195" w:author="Art Goldberg" w:date="2020-08-14T18:36:00Z"/>
        </w:rPr>
      </w:pPr>
      <w:ins w:id="1196" w:author="Art Goldberg" w:date="2020-08-07T20:44:00Z">
        <w:r>
          <w:t>The `initialize` method</w:t>
        </w:r>
      </w:ins>
      <w:ins w:id="1197" w:author="Art Goldberg" w:date="2020-08-08T12:58:00Z">
        <w:r w:rsidR="0071540F">
          <w:t xml:space="preserve">, which calls </w:t>
        </w:r>
      </w:ins>
      <w:ins w:id="1198" w:author="Art Goldberg" w:date="2020-08-13T13:45:00Z">
        <w:r w:rsidR="00EB75EF">
          <w:t xml:space="preserve">each simulation object’s </w:t>
        </w:r>
      </w:ins>
      <w:ins w:id="1199" w:author="Art Goldberg" w:date="2020-08-08T12:59:00Z">
        <w:r w:rsidR="0071540F">
          <w:t>`</w:t>
        </w:r>
        <w:r w:rsidR="0071540F" w:rsidRPr="0071540F">
          <w:t>init_before_run</w:t>
        </w:r>
        <w:r w:rsidR="0071540F">
          <w:t xml:space="preserve">` </w:t>
        </w:r>
      </w:ins>
      <w:ins w:id="1200" w:author="Art Goldberg" w:date="2020-08-08T12:58:00Z">
        <w:r w:rsidR="0071540F">
          <w:t>method,</w:t>
        </w:r>
      </w:ins>
      <w:ins w:id="1201" w:author="Art Goldberg" w:date="2020-08-07T20:44:00Z">
        <w:r>
          <w:t xml:space="preserve"> must be called before a simulation starts.</w:t>
        </w:r>
      </w:ins>
    </w:p>
    <w:p w14:paraId="688FFF00" w14:textId="77777777" w:rsidR="00A13854" w:rsidRDefault="00A13854" w:rsidP="00475F63">
      <w:pPr>
        <w:rPr>
          <w:ins w:id="1202" w:author="Art Goldberg" w:date="2020-08-14T18:36:00Z"/>
        </w:rPr>
      </w:pPr>
      <w:ins w:id="1203" w:author="Art Goldberg" w:date="2020-08-14T18:36:00Z">
        <w:r>
          <w:t>At least one simulation object in a simulation must schedule an initial event--otherwise the simulation cannot start.</w:t>
        </w:r>
      </w:ins>
    </w:p>
    <w:p w14:paraId="08A50A22" w14:textId="70682E55" w:rsidR="00A13854" w:rsidRDefault="00A13854" w:rsidP="00475F63">
      <w:pPr>
        <w:rPr>
          <w:ins w:id="1204" w:author="Art Goldberg" w:date="2020-08-14T18:36:00Z"/>
        </w:rPr>
      </w:pPr>
      <w:ins w:id="1205" w:author="Art Goldberg" w:date="2020-08-14T18:36:00Z">
        <w:r>
          <w:t>More generally, a simulation with no events to execute will terminate.</w:t>
        </w:r>
      </w:ins>
    </w:p>
    <w:p w14:paraId="70312A15" w14:textId="46423FEF" w:rsidR="00475F63" w:rsidRDefault="00475F63" w:rsidP="00475F63">
      <w:ins w:id="1206" w:author="Art Goldberg" w:date="2020-08-07T20:44:00Z">
        <w:r>
          <w:t xml:space="preserve">Finally, `run` simulates </w:t>
        </w:r>
      </w:ins>
      <w:ins w:id="1207" w:author="Art Goldberg" w:date="2020-08-08T13:01:00Z">
        <w:r w:rsidR="0060029A">
          <w:t>a</w:t>
        </w:r>
      </w:ins>
      <w:ins w:id="1208" w:author="Art Goldberg" w:date="2020-08-07T20:44:00Z">
        <w:r>
          <w:t xml:space="preserve"> model. It </w:t>
        </w:r>
      </w:ins>
      <w:ins w:id="1209" w:author="Art Goldberg" w:date="2020-08-13T13:52:00Z">
        <w:r w:rsidR="00CD7E69">
          <w:t xml:space="preserve">takes </w:t>
        </w:r>
      </w:ins>
      <w:ins w:id="1210" w:author="Art Goldberg" w:date="2020-08-07T20:44:00Z">
        <w:r>
          <w:t xml:space="preserve">the maximum time </w:t>
        </w:r>
      </w:ins>
      <w:ins w:id="1211" w:author="Art Goldberg" w:date="2020-08-14T18:49:00Z">
        <w:r w:rsidR="00A82300">
          <w:t>of a simulation run</w:t>
        </w:r>
      </w:ins>
      <w:ins w:id="1212" w:author="Art Goldberg" w:date="2020-08-07T20:44:00Z">
        <w:r>
          <w:t xml:space="preserve">. `run` also takes </w:t>
        </w:r>
      </w:ins>
      <w:ins w:id="1213" w:author="Art Goldberg" w:date="2020-08-13T13:52:00Z">
        <w:r w:rsidR="00CD7E69">
          <w:t xml:space="preserve">several </w:t>
        </w:r>
      </w:ins>
      <w:ins w:id="1214" w:author="Art Goldberg" w:date="2020-08-08T13:01:00Z">
        <w:r w:rsidR="0060029A">
          <w:t xml:space="preserve">optional </w:t>
        </w:r>
      </w:ins>
      <w:ins w:id="1215" w:author="Art Goldberg" w:date="2020-08-13T13:50:00Z">
        <w:r w:rsidR="002B4ADA">
          <w:t xml:space="preserve">configuration </w:t>
        </w:r>
      </w:ins>
      <w:ins w:id="1216" w:author="Art Goldberg" w:date="2020-08-07T20:44:00Z">
        <w:r>
          <w:t xml:space="preserve">arguments, as described in the DE-Sim </w:t>
        </w:r>
      </w:ins>
      <w:ins w:id="1217" w:author="Art Goldberg" w:date="2020-08-13T13:43:00Z">
        <w:r w:rsidR="00B956F9">
          <w:t>[</w:t>
        </w:r>
      </w:ins>
      <w:ins w:id="1218" w:author="Art Goldberg" w:date="2020-08-07T20:44:00Z">
        <w:r>
          <w:t xml:space="preserve">API </w:t>
        </w:r>
        <w:r>
          <w:lastRenderedPageBreak/>
          <w:t>documentation</w:t>
        </w:r>
      </w:ins>
      <w:ins w:id="1219" w:author="Art Goldberg" w:date="2020-08-13T13:43:00Z">
        <w:r w:rsidR="00B956F9">
          <w:t>](</w:t>
        </w:r>
      </w:ins>
      <w:ins w:id="1220" w:author="Art Goldberg" w:date="2020-08-13T13:49:00Z">
        <w:r w:rsidR="002B4ADA" w:rsidRPr="002B4ADA">
          <w:t>https://docs.karrlab.org/de_sim/master/source/de_sim.html#de_sim.simulator.Simulator.simulate</w:t>
        </w:r>
      </w:ins>
      <w:ins w:id="1221" w:author="Art Goldberg" w:date="2020-08-13T13:43:00Z">
        <w:r w:rsidR="00B956F9">
          <w:t>)</w:t>
        </w:r>
      </w:ins>
      <w:ins w:id="1222" w:author="Art Goldberg" w:date="2020-08-07T20:44:00Z">
        <w:r>
          <w:t>.</w:t>
        </w:r>
      </w:ins>
    </w:p>
    <w:p w14:paraId="0CC77AB3" w14:textId="77777777" w:rsidR="00A37E63" w:rsidRDefault="00A37E63" w:rsidP="00A37E63"/>
    <w:p w14:paraId="5BBAECA8" w14:textId="77777777" w:rsidR="00A37E63" w:rsidRDefault="00A37E63" w:rsidP="00A37E63">
      <w:r>
        <w:t>```python</w:t>
      </w:r>
    </w:p>
    <w:p w14:paraId="10B24667" w14:textId="0B24EEBD" w:rsidR="00200D7D" w:rsidRPr="00200D7D" w:rsidRDefault="00200D7D" w:rsidP="00200D7D">
      <w:pPr>
        <w:rPr>
          <w:ins w:id="1223" w:author="Art Goldberg" w:date="2020-08-07T20:38:00Z"/>
          <w:rFonts w:ascii="Monaco" w:hAnsi="Monaco"/>
          <w:sz w:val="22"/>
        </w:rPr>
      </w:pPr>
      <w:ins w:id="1224" w:author="Art Goldberg" w:date="2020-08-07T20:38:00Z">
        <w:r w:rsidRPr="00200D7D">
          <w:rPr>
            <w:rFonts w:ascii="Monaco" w:hAnsi="Monaco"/>
            <w:sz w:val="22"/>
          </w:rPr>
          <w:t xml:space="preserve"># </w:t>
        </w:r>
      </w:ins>
      <w:ins w:id="1225" w:author="Art Goldberg" w:date="2020-08-13T13:53:00Z">
        <w:r w:rsidR="00D32851">
          <w:rPr>
            <w:rFonts w:ascii="Monaco" w:hAnsi="Monaco"/>
            <w:sz w:val="22"/>
          </w:rPr>
          <w:t>C</w:t>
        </w:r>
      </w:ins>
      <w:ins w:id="1226" w:author="Art Goldberg" w:date="2020-08-07T20:38:00Z">
        <w:r w:rsidRPr="00200D7D">
          <w:rPr>
            <w:rFonts w:ascii="Monaco" w:hAnsi="Monaco"/>
            <w:sz w:val="22"/>
          </w:rPr>
          <w:t xml:space="preserve">reate a </w:t>
        </w:r>
      </w:ins>
      <w:ins w:id="1227" w:author="Art Goldberg" w:date="2020-08-13T13:53:00Z">
        <w:r w:rsidR="00D32851">
          <w:rPr>
            <w:rFonts w:ascii="Monaco" w:hAnsi="Monaco"/>
            <w:sz w:val="22"/>
          </w:rPr>
          <w:t>simulator</w:t>
        </w:r>
      </w:ins>
    </w:p>
    <w:p w14:paraId="22439697" w14:textId="6B8D2B29" w:rsidR="00200D7D" w:rsidRPr="00200D7D" w:rsidRDefault="00200D7D" w:rsidP="00200D7D">
      <w:pPr>
        <w:rPr>
          <w:ins w:id="1228" w:author="Art Goldberg" w:date="2020-08-07T20:38:00Z"/>
          <w:rFonts w:ascii="Monaco" w:hAnsi="Monaco"/>
          <w:sz w:val="22"/>
        </w:rPr>
      </w:pPr>
      <w:ins w:id="1229" w:author="Art Goldberg" w:date="2020-08-07T20:38:00Z">
        <w:del w:id="1230" w:author="Arthur Goldberg" w:date="2020-08-10T21:11:00Z">
          <w:r w:rsidRPr="00200D7D" w:rsidDel="00B95203">
            <w:rPr>
              <w:rFonts w:ascii="Monaco" w:hAnsi="Monaco"/>
              <w:sz w:val="22"/>
            </w:rPr>
            <w:delText>simulation_engine</w:delText>
          </w:r>
        </w:del>
      </w:ins>
      <w:ins w:id="1231" w:author="Arthur Goldberg" w:date="2020-08-10T21:11:00Z">
        <w:r w:rsidR="00B95203">
          <w:rPr>
            <w:rFonts w:ascii="Monaco" w:hAnsi="Monaco"/>
            <w:sz w:val="22"/>
          </w:rPr>
          <w:t>simulator</w:t>
        </w:r>
      </w:ins>
      <w:ins w:id="1232" w:author="Art Goldberg" w:date="2020-08-07T20:38:00Z">
        <w:r w:rsidRPr="00200D7D">
          <w:rPr>
            <w:rFonts w:ascii="Monaco" w:hAnsi="Monaco"/>
            <w:sz w:val="22"/>
          </w:rPr>
          <w:t xml:space="preserve"> = de_sim.</w:t>
        </w:r>
        <w:del w:id="1233" w:author="Arthur Goldberg" w:date="2020-08-10T21:03:00Z">
          <w:r w:rsidRPr="00200D7D" w:rsidDel="00A16448">
            <w:rPr>
              <w:rFonts w:ascii="Monaco" w:hAnsi="Monaco"/>
              <w:sz w:val="22"/>
            </w:rPr>
            <w:delText>SimulationEngine</w:delText>
          </w:r>
        </w:del>
      </w:ins>
      <w:ins w:id="1234" w:author="Arthur Goldberg" w:date="2020-08-10T21:03:00Z">
        <w:r w:rsidR="00A16448">
          <w:rPr>
            <w:rFonts w:ascii="Monaco" w:hAnsi="Monaco"/>
            <w:sz w:val="22"/>
          </w:rPr>
          <w:t>Simulator</w:t>
        </w:r>
      </w:ins>
      <w:ins w:id="1235" w:author="Art Goldberg" w:date="2020-08-07T20:38:00Z">
        <w:r w:rsidRPr="00200D7D">
          <w:rPr>
            <w:rFonts w:ascii="Monaco" w:hAnsi="Monaco"/>
            <w:sz w:val="22"/>
          </w:rPr>
          <w:t>()</w:t>
        </w:r>
      </w:ins>
    </w:p>
    <w:p w14:paraId="15F4E90A" w14:textId="77777777" w:rsidR="00200D7D" w:rsidRPr="00200D7D" w:rsidRDefault="00200D7D" w:rsidP="00200D7D">
      <w:pPr>
        <w:rPr>
          <w:ins w:id="1236" w:author="Art Goldberg" w:date="2020-08-07T20:38:00Z"/>
          <w:rFonts w:ascii="Monaco" w:hAnsi="Monaco"/>
          <w:sz w:val="22"/>
        </w:rPr>
      </w:pPr>
    </w:p>
    <w:p w14:paraId="6F9CD15D" w14:textId="55981FAC" w:rsidR="00200D7D" w:rsidRPr="00200D7D" w:rsidRDefault="00200D7D" w:rsidP="00200D7D">
      <w:pPr>
        <w:rPr>
          <w:ins w:id="1237" w:author="Art Goldberg" w:date="2020-08-07T20:38:00Z"/>
          <w:rFonts w:ascii="Monaco" w:hAnsi="Monaco"/>
          <w:sz w:val="22"/>
        </w:rPr>
      </w:pPr>
      <w:ins w:id="1238" w:author="Art Goldberg" w:date="2020-08-07T20:38:00Z">
        <w:r w:rsidRPr="00200D7D">
          <w:rPr>
            <w:rFonts w:ascii="Monaco" w:hAnsi="Monaco"/>
            <w:sz w:val="22"/>
          </w:rPr>
          <w:t xml:space="preserve"># </w:t>
        </w:r>
      </w:ins>
      <w:ins w:id="1239" w:author="Art Goldberg" w:date="2020-08-13T13:53:00Z">
        <w:r w:rsidR="00D32851">
          <w:rPr>
            <w:rFonts w:ascii="Monaco" w:hAnsi="Monaco"/>
            <w:sz w:val="22"/>
          </w:rPr>
          <w:t>C</w:t>
        </w:r>
      </w:ins>
      <w:ins w:id="1240" w:author="Art Goldberg" w:date="2020-08-07T20:38:00Z">
        <w:r w:rsidRPr="00200D7D">
          <w:rPr>
            <w:rFonts w:ascii="Monaco" w:hAnsi="Monaco"/>
            <w:sz w:val="22"/>
          </w:rPr>
          <w:t xml:space="preserve">reate a </w:t>
        </w:r>
      </w:ins>
      <w:ins w:id="1241" w:author="Art Goldberg" w:date="2020-08-13T13:53:00Z">
        <w:r w:rsidR="00D32851">
          <w:rPr>
            <w:rFonts w:ascii="Monaco" w:hAnsi="Monaco"/>
            <w:sz w:val="22"/>
          </w:rPr>
          <w:t xml:space="preserve">random walk </w:t>
        </w:r>
      </w:ins>
      <w:ins w:id="1242" w:author="Art Goldberg" w:date="2020-08-07T20:38:00Z">
        <w:r w:rsidRPr="00200D7D">
          <w:rPr>
            <w:rFonts w:ascii="Monaco" w:hAnsi="Monaco"/>
            <w:sz w:val="22"/>
          </w:rPr>
          <w:t>simulation object and add it to the simulation</w:t>
        </w:r>
      </w:ins>
    </w:p>
    <w:p w14:paraId="6E18C77B" w14:textId="77777777" w:rsidR="00200D7D" w:rsidRPr="00200D7D" w:rsidRDefault="00200D7D" w:rsidP="00200D7D">
      <w:pPr>
        <w:rPr>
          <w:ins w:id="1243" w:author="Art Goldberg" w:date="2020-08-07T20:38:00Z"/>
          <w:rFonts w:ascii="Monaco" w:hAnsi="Monaco"/>
          <w:sz w:val="22"/>
        </w:rPr>
      </w:pPr>
      <w:ins w:id="1244" w:author="Art Goldberg" w:date="2020-08-07T20:38:00Z">
        <w:r w:rsidRPr="00200D7D">
          <w:rPr>
            <w:rFonts w:ascii="Monaco" w:hAnsi="Monaco"/>
            <w:sz w:val="22"/>
          </w:rPr>
          <w:t>random_walk_sim_obj = RandomWalkSimulationObject('rand_walk')</w:t>
        </w:r>
      </w:ins>
    </w:p>
    <w:p w14:paraId="47A9ACB3" w14:textId="21BDBD5B" w:rsidR="00200D7D" w:rsidRPr="00200D7D" w:rsidRDefault="00200D7D" w:rsidP="00200D7D">
      <w:pPr>
        <w:rPr>
          <w:ins w:id="1245" w:author="Art Goldberg" w:date="2020-08-07T20:38:00Z"/>
          <w:rFonts w:ascii="Monaco" w:hAnsi="Monaco"/>
          <w:sz w:val="22"/>
        </w:rPr>
      </w:pPr>
      <w:ins w:id="1246" w:author="Art Goldberg" w:date="2020-08-07T20:38:00Z">
        <w:del w:id="1247" w:author="Arthur Goldberg" w:date="2020-08-10T21:11:00Z">
          <w:r w:rsidRPr="00200D7D" w:rsidDel="00B95203">
            <w:rPr>
              <w:rFonts w:ascii="Monaco" w:hAnsi="Monaco"/>
              <w:sz w:val="22"/>
            </w:rPr>
            <w:delText>simulation_engine</w:delText>
          </w:r>
        </w:del>
      </w:ins>
      <w:ins w:id="1248" w:author="Arthur Goldberg" w:date="2020-08-10T21:11:00Z">
        <w:r w:rsidR="00B95203">
          <w:rPr>
            <w:rFonts w:ascii="Monaco" w:hAnsi="Monaco"/>
            <w:sz w:val="22"/>
          </w:rPr>
          <w:t>simulator</w:t>
        </w:r>
      </w:ins>
      <w:ins w:id="1249" w:author="Art Goldberg" w:date="2020-08-07T20:38:00Z">
        <w:r w:rsidRPr="00200D7D">
          <w:rPr>
            <w:rFonts w:ascii="Monaco" w:hAnsi="Monaco"/>
            <w:sz w:val="22"/>
          </w:rPr>
          <w:t>.add_object(random_walk_sim_obj)</w:t>
        </w:r>
      </w:ins>
    </w:p>
    <w:p w14:paraId="535321F9" w14:textId="77777777" w:rsidR="00200D7D" w:rsidRPr="00200D7D" w:rsidRDefault="00200D7D" w:rsidP="00200D7D">
      <w:pPr>
        <w:rPr>
          <w:ins w:id="1250" w:author="Art Goldberg" w:date="2020-08-07T20:38:00Z"/>
          <w:rFonts w:ascii="Monaco" w:hAnsi="Monaco"/>
          <w:sz w:val="22"/>
        </w:rPr>
      </w:pPr>
    </w:p>
    <w:p w14:paraId="7F9B19D4" w14:textId="77777777" w:rsidR="009E05D9" w:rsidRDefault="00200D7D" w:rsidP="00200D7D">
      <w:pPr>
        <w:rPr>
          <w:ins w:id="1251" w:author="Art Goldberg" w:date="2020-08-14T11:18:00Z"/>
          <w:rFonts w:ascii="Monaco" w:hAnsi="Monaco"/>
          <w:sz w:val="22"/>
        </w:rPr>
      </w:pPr>
      <w:ins w:id="1252" w:author="Art Goldberg" w:date="2020-08-07T20:38:00Z">
        <w:r w:rsidRPr="00200D7D">
          <w:rPr>
            <w:rFonts w:ascii="Monaco" w:hAnsi="Monaco"/>
            <w:sz w:val="22"/>
          </w:rPr>
          <w:t xml:space="preserve"># </w:t>
        </w:r>
      </w:ins>
      <w:ins w:id="1253" w:author="Art Goldberg" w:date="2020-08-13T13:53:00Z">
        <w:r w:rsidR="00D32851">
          <w:rPr>
            <w:rFonts w:ascii="Monaco" w:hAnsi="Monaco"/>
            <w:sz w:val="22"/>
          </w:rPr>
          <w:t>I</w:t>
        </w:r>
      </w:ins>
      <w:ins w:id="1254" w:author="Art Goldberg" w:date="2020-08-07T20:38:00Z">
        <w:r w:rsidRPr="00200D7D">
          <w:rPr>
            <w:rFonts w:ascii="Monaco" w:hAnsi="Monaco"/>
            <w:sz w:val="22"/>
          </w:rPr>
          <w:t>nitialize the simulation</w:t>
        </w:r>
      </w:ins>
    </w:p>
    <w:p w14:paraId="374B2A38" w14:textId="29DEE6ED" w:rsidR="00200D7D" w:rsidRPr="00200D7D" w:rsidRDefault="009E05D9" w:rsidP="00200D7D">
      <w:pPr>
        <w:rPr>
          <w:ins w:id="1255" w:author="Art Goldberg" w:date="2020-08-07T20:38:00Z"/>
          <w:rFonts w:ascii="Monaco" w:hAnsi="Monaco"/>
          <w:sz w:val="22"/>
        </w:rPr>
      </w:pPr>
      <w:ins w:id="1256" w:author="Art Goldberg" w:date="2020-08-14T11:18:00Z">
        <w:r>
          <w:rPr>
            <w:rFonts w:ascii="Monaco" w:hAnsi="Monaco"/>
            <w:sz w:val="22"/>
          </w:rPr>
          <w:t># This</w:t>
        </w:r>
      </w:ins>
      <w:ins w:id="1257" w:author="Art Goldberg" w:date="2020-08-13T13:54:00Z">
        <w:r w:rsidR="00D32851">
          <w:rPr>
            <w:rFonts w:ascii="Monaco" w:hAnsi="Monaco"/>
            <w:sz w:val="22"/>
          </w:rPr>
          <w:t xml:space="preserve"> executes</w:t>
        </w:r>
      </w:ins>
      <w:ins w:id="1258" w:author="Art Goldberg" w:date="2020-08-13T13:55:00Z">
        <w:r w:rsidR="00D32851">
          <w:rPr>
            <w:rFonts w:ascii="Monaco" w:hAnsi="Monaco"/>
            <w:sz w:val="22"/>
          </w:rPr>
          <w:t xml:space="preserve"> `</w:t>
        </w:r>
        <w:r w:rsidR="00D32851" w:rsidRPr="00D32851">
          <w:rPr>
            <w:rFonts w:ascii="Monaco" w:hAnsi="Monaco"/>
            <w:sz w:val="22"/>
          </w:rPr>
          <w:t>init_before_run</w:t>
        </w:r>
      </w:ins>
      <w:ins w:id="1259" w:author="Art Goldberg" w:date="2020-08-14T18:50:00Z">
        <w:r w:rsidR="009E612C">
          <w:rPr>
            <w:rFonts w:ascii="Monaco" w:hAnsi="Monaco"/>
            <w:sz w:val="22"/>
          </w:rPr>
          <w:t>`</w:t>
        </w:r>
      </w:ins>
      <w:ins w:id="1260" w:author="Art Goldberg" w:date="2020-08-13T13:55:00Z">
        <w:r w:rsidR="00D32851" w:rsidRPr="00D32851">
          <w:rPr>
            <w:rFonts w:ascii="Monaco" w:hAnsi="Monaco"/>
            <w:sz w:val="22"/>
          </w:rPr>
          <w:t xml:space="preserve"> </w:t>
        </w:r>
      </w:ins>
      <w:ins w:id="1261" w:author="Art Goldberg" w:date="2020-08-13T13:54:00Z">
        <w:r w:rsidR="00D32851">
          <w:rPr>
            <w:rFonts w:ascii="Monaco" w:hAnsi="Monaco"/>
            <w:sz w:val="22"/>
          </w:rPr>
          <w:t>in `</w:t>
        </w:r>
      </w:ins>
      <w:ins w:id="1262" w:author="Art Goldberg" w:date="2020-08-13T13:55:00Z">
        <w:r w:rsidR="00D32851" w:rsidRPr="00200D7D">
          <w:rPr>
            <w:rFonts w:ascii="Monaco" w:hAnsi="Monaco"/>
            <w:sz w:val="22"/>
          </w:rPr>
          <w:t>random_walk_sim_obj</w:t>
        </w:r>
      </w:ins>
      <w:ins w:id="1263" w:author="Art Goldberg" w:date="2020-08-13T13:54:00Z">
        <w:r w:rsidR="00D32851">
          <w:rPr>
            <w:rFonts w:ascii="Monaco" w:hAnsi="Monaco"/>
            <w:sz w:val="22"/>
          </w:rPr>
          <w:t>`</w:t>
        </w:r>
      </w:ins>
    </w:p>
    <w:p w14:paraId="599F7B3C" w14:textId="07161079" w:rsidR="00200D7D" w:rsidRPr="00200D7D" w:rsidRDefault="00200D7D" w:rsidP="00200D7D">
      <w:pPr>
        <w:rPr>
          <w:ins w:id="1264" w:author="Art Goldberg" w:date="2020-08-07T20:38:00Z"/>
          <w:rFonts w:ascii="Monaco" w:hAnsi="Monaco"/>
          <w:sz w:val="22"/>
        </w:rPr>
      </w:pPr>
      <w:ins w:id="1265" w:author="Art Goldberg" w:date="2020-08-07T20:38:00Z">
        <w:del w:id="1266" w:author="Arthur Goldberg" w:date="2020-08-10T21:11:00Z">
          <w:r w:rsidRPr="00200D7D" w:rsidDel="00B95203">
            <w:rPr>
              <w:rFonts w:ascii="Monaco" w:hAnsi="Monaco"/>
              <w:sz w:val="22"/>
            </w:rPr>
            <w:delText>simulation_engine</w:delText>
          </w:r>
        </w:del>
      </w:ins>
      <w:ins w:id="1267" w:author="Arthur Goldberg" w:date="2020-08-10T21:11:00Z">
        <w:r w:rsidR="00B95203">
          <w:rPr>
            <w:rFonts w:ascii="Monaco" w:hAnsi="Monaco"/>
            <w:sz w:val="22"/>
          </w:rPr>
          <w:t>simulator</w:t>
        </w:r>
      </w:ins>
      <w:ins w:id="1268" w:author="Art Goldberg" w:date="2020-08-07T20:38:00Z">
        <w:r w:rsidRPr="00200D7D">
          <w:rPr>
            <w:rFonts w:ascii="Monaco" w:hAnsi="Monaco"/>
            <w:sz w:val="22"/>
          </w:rPr>
          <w:t>.initialize()</w:t>
        </w:r>
      </w:ins>
    </w:p>
    <w:p w14:paraId="5647A548" w14:textId="77777777" w:rsidR="00200D7D" w:rsidRPr="00200D7D" w:rsidRDefault="00200D7D" w:rsidP="00200D7D">
      <w:pPr>
        <w:rPr>
          <w:ins w:id="1269" w:author="Art Goldberg" w:date="2020-08-07T20:38:00Z"/>
          <w:rFonts w:ascii="Monaco" w:hAnsi="Monaco"/>
          <w:sz w:val="22"/>
        </w:rPr>
      </w:pPr>
    </w:p>
    <w:p w14:paraId="159C97FF" w14:textId="189729DC" w:rsidR="00200D7D" w:rsidRPr="00200D7D" w:rsidRDefault="00200D7D" w:rsidP="00200D7D">
      <w:pPr>
        <w:rPr>
          <w:ins w:id="1270" w:author="Art Goldberg" w:date="2020-08-07T20:38:00Z"/>
          <w:rFonts w:ascii="Monaco" w:hAnsi="Monaco"/>
          <w:sz w:val="22"/>
        </w:rPr>
      </w:pPr>
      <w:ins w:id="1271" w:author="Art Goldberg" w:date="2020-08-07T20:38:00Z">
        <w:r w:rsidRPr="00200D7D">
          <w:rPr>
            <w:rFonts w:ascii="Monaco" w:hAnsi="Monaco"/>
            <w:sz w:val="22"/>
          </w:rPr>
          <w:t xml:space="preserve"># </w:t>
        </w:r>
      </w:ins>
      <w:ins w:id="1272" w:author="Art Goldberg" w:date="2020-08-13T14:00:00Z">
        <w:r w:rsidR="006F75E9">
          <w:rPr>
            <w:rFonts w:ascii="Monaco" w:hAnsi="Monaco"/>
            <w:sz w:val="22"/>
          </w:rPr>
          <w:t>R</w:t>
        </w:r>
      </w:ins>
      <w:ins w:id="1273" w:author="Art Goldberg" w:date="2020-08-07T20:38:00Z">
        <w:r w:rsidRPr="00200D7D">
          <w:rPr>
            <w:rFonts w:ascii="Monaco" w:hAnsi="Monaco"/>
            <w:sz w:val="22"/>
          </w:rPr>
          <w:t>un the simulation until time 10</w:t>
        </w:r>
      </w:ins>
    </w:p>
    <w:p w14:paraId="337FC723" w14:textId="77777777" w:rsidR="00200D7D" w:rsidRPr="00200D7D" w:rsidRDefault="00200D7D" w:rsidP="00200D7D">
      <w:pPr>
        <w:rPr>
          <w:ins w:id="1274" w:author="Art Goldberg" w:date="2020-08-07T20:38:00Z"/>
          <w:rFonts w:ascii="Monaco" w:hAnsi="Monaco"/>
          <w:sz w:val="22"/>
        </w:rPr>
      </w:pPr>
      <w:ins w:id="1275" w:author="Art Goldberg" w:date="2020-08-07T20:38:00Z">
        <w:r w:rsidRPr="00200D7D">
          <w:rPr>
            <w:rFonts w:ascii="Monaco" w:hAnsi="Monaco"/>
            <w:sz w:val="22"/>
          </w:rPr>
          <w:t>max_time = 10</w:t>
        </w:r>
      </w:ins>
    </w:p>
    <w:p w14:paraId="480757B7" w14:textId="74829F36" w:rsidR="00200D7D" w:rsidRPr="00200D7D" w:rsidRDefault="00200D7D" w:rsidP="00200D7D">
      <w:pPr>
        <w:rPr>
          <w:ins w:id="1276" w:author="Art Goldberg" w:date="2020-08-07T20:38:00Z"/>
          <w:rFonts w:ascii="Monaco" w:hAnsi="Monaco"/>
          <w:sz w:val="22"/>
        </w:rPr>
      </w:pPr>
      <w:ins w:id="1277" w:author="Art Goldberg" w:date="2020-08-07T20:38:00Z">
        <w:del w:id="1278" w:author="Arthur Goldberg" w:date="2020-08-10T21:11:00Z">
          <w:r w:rsidRPr="00200D7D" w:rsidDel="00B95203">
            <w:rPr>
              <w:rFonts w:ascii="Monaco" w:hAnsi="Monaco"/>
              <w:sz w:val="22"/>
            </w:rPr>
            <w:delText>simulation_engine</w:delText>
          </w:r>
        </w:del>
      </w:ins>
      <w:ins w:id="1279" w:author="Arthur Goldberg" w:date="2020-08-10T21:11:00Z">
        <w:r w:rsidR="00B95203">
          <w:rPr>
            <w:rFonts w:ascii="Monaco" w:hAnsi="Monaco"/>
            <w:sz w:val="22"/>
          </w:rPr>
          <w:t>simulator</w:t>
        </w:r>
      </w:ins>
      <w:ins w:id="1280" w:author="Art Goldberg" w:date="2020-08-07T20:38:00Z">
        <w:r w:rsidRPr="00200D7D">
          <w:rPr>
            <w:rFonts w:ascii="Monaco" w:hAnsi="Monaco"/>
            <w:sz w:val="22"/>
          </w:rPr>
          <w:t>.run(max_time)</w:t>
        </w:r>
      </w:ins>
    </w:p>
    <w:p w14:paraId="3B977035" w14:textId="77777777" w:rsidR="00200D7D" w:rsidRPr="00200D7D" w:rsidRDefault="00200D7D" w:rsidP="00200D7D">
      <w:pPr>
        <w:rPr>
          <w:ins w:id="1281" w:author="Art Goldberg" w:date="2020-08-07T20:38:00Z"/>
          <w:rFonts w:ascii="Monaco" w:hAnsi="Monaco"/>
          <w:sz w:val="22"/>
        </w:rPr>
      </w:pPr>
    </w:p>
    <w:p w14:paraId="3BB873AD" w14:textId="45243060" w:rsidR="00200D7D" w:rsidRPr="00200D7D" w:rsidRDefault="00200D7D" w:rsidP="00200D7D">
      <w:pPr>
        <w:rPr>
          <w:ins w:id="1282" w:author="Art Goldberg" w:date="2020-08-07T20:38:00Z"/>
          <w:rFonts w:ascii="Monaco" w:hAnsi="Monaco"/>
          <w:sz w:val="22"/>
        </w:rPr>
      </w:pPr>
      <w:ins w:id="1283" w:author="Art Goldberg" w:date="2020-08-07T20:38:00Z">
        <w:r w:rsidRPr="00200D7D">
          <w:rPr>
            <w:rFonts w:ascii="Monaco" w:hAnsi="Monaco"/>
            <w:sz w:val="22"/>
          </w:rPr>
          <w:t xml:space="preserve"># </w:t>
        </w:r>
      </w:ins>
      <w:ins w:id="1284" w:author="Art Goldberg" w:date="2020-08-13T14:00:00Z">
        <w:r w:rsidR="006F75E9">
          <w:rPr>
            <w:rFonts w:ascii="Monaco" w:hAnsi="Monaco"/>
            <w:sz w:val="22"/>
          </w:rPr>
          <w:t>P</w:t>
        </w:r>
      </w:ins>
      <w:ins w:id="1285" w:author="Art Goldberg" w:date="2020-08-07T20:38:00Z">
        <w:r w:rsidR="006F75E9">
          <w:rPr>
            <w:rFonts w:ascii="Monaco" w:hAnsi="Monaco"/>
            <w:sz w:val="22"/>
          </w:rPr>
          <w:t>lot the random walk</w:t>
        </w:r>
      </w:ins>
    </w:p>
    <w:p w14:paraId="163AF78B" w14:textId="77777777" w:rsidR="00200D7D" w:rsidRPr="00200D7D" w:rsidRDefault="00200D7D" w:rsidP="00200D7D">
      <w:pPr>
        <w:rPr>
          <w:ins w:id="1286" w:author="Art Goldberg" w:date="2020-08-07T20:38:00Z"/>
          <w:rFonts w:ascii="Monaco" w:hAnsi="Monaco"/>
          <w:sz w:val="22"/>
        </w:rPr>
      </w:pPr>
      <w:ins w:id="1287" w:author="Art Goldberg" w:date="2020-08-07T20:38:00Z">
        <w:r w:rsidRPr="00200D7D">
          <w:rPr>
            <w:rFonts w:ascii="Monaco" w:hAnsi="Monaco"/>
            <w:sz w:val="22"/>
          </w:rPr>
          <w:t>import matplotlib.pyplot as plt</w:t>
        </w:r>
      </w:ins>
    </w:p>
    <w:p w14:paraId="763840B3" w14:textId="77777777" w:rsidR="0060029A" w:rsidRDefault="00200D7D" w:rsidP="00200D7D">
      <w:pPr>
        <w:rPr>
          <w:ins w:id="1288" w:author="Art Goldberg" w:date="2020-08-07T20:38:00Z"/>
          <w:rFonts w:ascii="Monaco" w:hAnsi="Monaco"/>
          <w:sz w:val="22"/>
        </w:rPr>
      </w:pPr>
      <w:ins w:id="1289" w:author="Art Goldberg" w:date="2020-08-07T20:38:00Z">
        <w:r w:rsidRPr="00200D7D">
          <w:rPr>
            <w:rFonts w:ascii="Monaco" w:hAnsi="Monaco"/>
            <w:sz w:val="22"/>
          </w:rPr>
          <w:t>plt.step(random</w:t>
        </w:r>
        <w:r w:rsidR="0060029A">
          <w:rPr>
            <w:rFonts w:ascii="Monaco" w:hAnsi="Monaco"/>
            <w:sz w:val="22"/>
          </w:rPr>
          <w:t>_walk_sim_obj.history['times'],</w:t>
        </w:r>
      </w:ins>
    </w:p>
    <w:p w14:paraId="6F375EFE" w14:textId="783BB35B" w:rsidR="00200D7D" w:rsidRPr="00200D7D" w:rsidRDefault="0060029A" w:rsidP="00200D7D">
      <w:pPr>
        <w:rPr>
          <w:ins w:id="1290" w:author="Art Goldberg" w:date="2020-08-07T20:38:00Z"/>
          <w:rFonts w:ascii="Monaco" w:hAnsi="Monaco"/>
          <w:sz w:val="22"/>
        </w:rPr>
      </w:pPr>
      <w:ins w:id="1291" w:author="Art Goldberg" w:date="2020-08-08T13:02:00Z">
        <w:r>
          <w:rPr>
            <w:rFonts w:ascii="Monaco" w:hAnsi="Monaco"/>
            <w:sz w:val="22"/>
          </w:rPr>
          <w:t xml:space="preserve">         </w:t>
        </w:r>
      </w:ins>
      <w:ins w:id="1292" w:author="Art Goldberg" w:date="2020-08-07T20:38:00Z">
        <w:r w:rsidR="00200D7D" w:rsidRPr="00200D7D">
          <w:rPr>
            <w:rFonts w:ascii="Monaco" w:hAnsi="Monaco"/>
            <w:sz w:val="22"/>
          </w:rPr>
          <w:t>random_walk_sim_obj.history['positions'])</w:t>
        </w:r>
      </w:ins>
    </w:p>
    <w:p w14:paraId="3A442BC3" w14:textId="77777777" w:rsidR="00200D7D" w:rsidRPr="00200D7D" w:rsidRDefault="00200D7D" w:rsidP="00200D7D">
      <w:pPr>
        <w:rPr>
          <w:ins w:id="1293" w:author="Art Goldberg" w:date="2020-08-07T20:38:00Z"/>
          <w:rFonts w:ascii="Monaco" w:hAnsi="Monaco"/>
          <w:sz w:val="22"/>
        </w:rPr>
      </w:pPr>
      <w:ins w:id="1294" w:author="Art Goldberg" w:date="2020-08-07T20:38:00Z">
        <w:r w:rsidRPr="00200D7D">
          <w:rPr>
            <w:rFonts w:ascii="Monaco" w:hAnsi="Monaco"/>
            <w:sz w:val="22"/>
          </w:rPr>
          <w:t>plt.xlabel('time')</w:t>
        </w:r>
      </w:ins>
    </w:p>
    <w:p w14:paraId="644FAA7C" w14:textId="77777777" w:rsidR="00200D7D" w:rsidRPr="00200D7D" w:rsidRDefault="00200D7D" w:rsidP="00200D7D">
      <w:pPr>
        <w:rPr>
          <w:ins w:id="1295" w:author="Art Goldberg" w:date="2020-08-07T20:38:00Z"/>
          <w:rFonts w:ascii="Monaco" w:hAnsi="Monaco"/>
          <w:sz w:val="22"/>
        </w:rPr>
      </w:pPr>
      <w:ins w:id="1296" w:author="Art Goldberg" w:date="2020-08-07T20:38:00Z">
        <w:r w:rsidRPr="00200D7D">
          <w:rPr>
            <w:rFonts w:ascii="Monaco" w:hAnsi="Monaco"/>
            <w:sz w:val="22"/>
          </w:rPr>
          <w:t>plt.ylabel('position')</w:t>
        </w:r>
      </w:ins>
    </w:p>
    <w:p w14:paraId="2D15DBBF" w14:textId="5F4C3E4C" w:rsidR="00A37E63" w:rsidRPr="00FC6919" w:rsidDel="00200D7D" w:rsidRDefault="00200D7D" w:rsidP="00200D7D">
      <w:pPr>
        <w:rPr>
          <w:del w:id="1297" w:author="Art Goldberg" w:date="2020-08-07T20:38:00Z"/>
          <w:rFonts w:ascii="Monaco" w:hAnsi="Monaco"/>
          <w:sz w:val="22"/>
        </w:rPr>
      </w:pPr>
      <w:ins w:id="1298" w:author="Art Goldberg" w:date="2020-08-07T20:38:00Z">
        <w:r w:rsidRPr="00200D7D">
          <w:rPr>
            <w:rFonts w:ascii="Monaco" w:hAnsi="Monaco"/>
            <w:sz w:val="22"/>
          </w:rPr>
          <w:t>plt.show()</w:t>
        </w:r>
      </w:ins>
      <w:del w:id="1299" w:author="Art Goldberg" w:date="2020-08-07T20:38:00Z">
        <w:r w:rsidR="00A37E63" w:rsidRPr="00FC6919" w:rsidDel="00200D7D">
          <w:rPr>
            <w:rFonts w:ascii="Monaco" w:hAnsi="Monaco"/>
            <w:sz w:val="22"/>
          </w:rPr>
          <w:delText># create a simulation engine</w:delText>
        </w:r>
      </w:del>
    </w:p>
    <w:p w14:paraId="3A9C0BBF" w14:textId="11D4B9E8" w:rsidR="00A37E63" w:rsidRPr="00FC6919" w:rsidDel="00200D7D" w:rsidRDefault="00A37E63" w:rsidP="00A37E63">
      <w:pPr>
        <w:rPr>
          <w:del w:id="1300" w:author="Art Goldberg" w:date="2020-08-07T20:38:00Z"/>
          <w:rFonts w:ascii="Monaco" w:hAnsi="Monaco"/>
          <w:sz w:val="22"/>
        </w:rPr>
      </w:pPr>
      <w:del w:id="1301" w:author="Art Goldberg" w:date="2020-08-07T20:38:00Z">
        <w:r w:rsidRPr="00FC6919" w:rsidDel="00200D7D">
          <w:rPr>
            <w:rFonts w:ascii="Monaco" w:hAnsi="Monaco"/>
            <w:sz w:val="22"/>
          </w:rPr>
          <w:delText>simulation_engine = SimulationEngine()</w:delText>
        </w:r>
      </w:del>
    </w:p>
    <w:p w14:paraId="0F7B84AB" w14:textId="28ECC290" w:rsidR="00A37E63" w:rsidRPr="00FC6919" w:rsidDel="00200D7D" w:rsidRDefault="00A37E63" w:rsidP="00A37E63">
      <w:pPr>
        <w:rPr>
          <w:del w:id="1302" w:author="Art Goldberg" w:date="2020-08-07T20:38:00Z"/>
          <w:rFonts w:ascii="Monaco" w:hAnsi="Monaco"/>
          <w:sz w:val="22"/>
        </w:rPr>
      </w:pPr>
    </w:p>
    <w:p w14:paraId="109D4547" w14:textId="3BFBC961" w:rsidR="00A37E63" w:rsidRPr="00FC6919" w:rsidDel="00200D7D" w:rsidRDefault="00A37E63" w:rsidP="00A37E63">
      <w:pPr>
        <w:rPr>
          <w:del w:id="1303" w:author="Art Goldberg" w:date="2020-08-07T20:38:00Z"/>
          <w:rFonts w:ascii="Monaco" w:hAnsi="Monaco"/>
          <w:sz w:val="22"/>
        </w:rPr>
      </w:pPr>
      <w:del w:id="1304" w:author="Art Goldberg" w:date="2020-08-07T20:38:00Z">
        <w:r w:rsidRPr="00FC6919" w:rsidDel="00200D7D">
          <w:rPr>
            <w:rFonts w:ascii="Monaco" w:hAnsi="Monaco"/>
            <w:sz w:val="22"/>
          </w:rPr>
          <w:delText># create a simulation object and add it to the simulation</w:delText>
        </w:r>
      </w:del>
    </w:p>
    <w:p w14:paraId="7C776E42" w14:textId="75243775" w:rsidR="00A37E63" w:rsidRPr="00FC6919" w:rsidDel="00200D7D" w:rsidRDefault="00A37E63" w:rsidP="00A37E63">
      <w:pPr>
        <w:rPr>
          <w:del w:id="1305" w:author="Art Goldberg" w:date="2020-08-07T20:38:00Z"/>
          <w:rFonts w:ascii="Monaco" w:hAnsi="Monaco"/>
          <w:sz w:val="22"/>
        </w:rPr>
      </w:pPr>
      <w:del w:id="1306" w:author="Art Goldberg" w:date="2020-08-07T20:38:00Z">
        <w:r w:rsidRPr="00FC6919" w:rsidDel="00200D7D">
          <w:rPr>
            <w:rFonts w:ascii="Monaco" w:hAnsi="Monaco"/>
            <w:sz w:val="22"/>
          </w:rPr>
          <w:delText>simulation_engine.add_object(SimpleSimulationObject('object_1', 6))</w:delText>
        </w:r>
      </w:del>
    </w:p>
    <w:p w14:paraId="0CCDE665" w14:textId="09706A62" w:rsidR="00A37E63" w:rsidRPr="00FC6919" w:rsidDel="00200D7D" w:rsidRDefault="00A37E63" w:rsidP="00A37E63">
      <w:pPr>
        <w:rPr>
          <w:del w:id="1307" w:author="Art Goldberg" w:date="2020-08-07T20:38:00Z"/>
          <w:rFonts w:ascii="Monaco" w:hAnsi="Monaco"/>
          <w:sz w:val="22"/>
        </w:rPr>
      </w:pPr>
    </w:p>
    <w:p w14:paraId="520C7374" w14:textId="047EA7D1" w:rsidR="00A37E63" w:rsidRPr="00FC6919" w:rsidDel="00200D7D" w:rsidRDefault="00A37E63" w:rsidP="00A37E63">
      <w:pPr>
        <w:rPr>
          <w:del w:id="1308" w:author="Art Goldberg" w:date="2020-08-07T20:38:00Z"/>
          <w:rFonts w:ascii="Monaco" w:hAnsi="Monaco"/>
          <w:sz w:val="22"/>
        </w:rPr>
      </w:pPr>
      <w:del w:id="1309" w:author="Art Goldberg" w:date="2020-08-07T20:38:00Z">
        <w:r w:rsidRPr="00FC6919" w:rsidDel="00200D7D">
          <w:rPr>
            <w:rFonts w:ascii="Monaco" w:hAnsi="Monaco"/>
            <w:sz w:val="22"/>
          </w:rPr>
          <w:delText># initialize and run the simulation</w:delText>
        </w:r>
      </w:del>
    </w:p>
    <w:p w14:paraId="42B5FCE9" w14:textId="263D9DF4" w:rsidR="00A37E63" w:rsidRPr="00FC6919" w:rsidDel="00200D7D" w:rsidRDefault="00A37E63" w:rsidP="00A37E63">
      <w:pPr>
        <w:rPr>
          <w:del w:id="1310" w:author="Art Goldberg" w:date="2020-08-07T20:38:00Z"/>
          <w:rFonts w:ascii="Monaco" w:hAnsi="Monaco"/>
          <w:sz w:val="22"/>
        </w:rPr>
      </w:pPr>
      <w:del w:id="1311" w:author="Art Goldberg" w:date="2020-08-07T20:38:00Z">
        <w:r w:rsidRPr="00FC6919" w:rsidDel="00200D7D">
          <w:rPr>
            <w:rFonts w:ascii="Monaco" w:hAnsi="Monaco"/>
            <w:sz w:val="22"/>
          </w:rPr>
          <w:delText>simulation_engine.initialize()</w:delText>
        </w:r>
      </w:del>
    </w:p>
    <w:p w14:paraId="0E22CC0E" w14:textId="72DC839E" w:rsidR="005A2112" w:rsidRPr="00FC6919" w:rsidRDefault="005A2112" w:rsidP="005A2112">
      <w:pPr>
        <w:rPr>
          <w:rFonts w:ascii="Monaco" w:hAnsi="Monaco"/>
          <w:sz w:val="22"/>
        </w:rPr>
      </w:pPr>
      <w:del w:id="1312" w:author="Art Goldberg" w:date="2020-08-07T20:38:00Z">
        <w:r w:rsidRPr="00FC6919" w:rsidDel="00200D7D">
          <w:rPr>
            <w:rFonts w:ascii="Monaco" w:hAnsi="Monaco"/>
            <w:sz w:val="22"/>
          </w:rPr>
          <w:delText>num_events = simulation_engine.run(100).num_events</w:delText>
        </w:r>
      </w:del>
    </w:p>
    <w:p w14:paraId="52EDB1CE" w14:textId="77777777" w:rsidR="00A37E63" w:rsidRDefault="00A37E63" w:rsidP="00A37E63">
      <w:r>
        <w:t>```</w:t>
      </w:r>
    </w:p>
    <w:p w14:paraId="03CB0215" w14:textId="3D50ABE8" w:rsidR="00A37E63" w:rsidRDefault="00A37E63" w:rsidP="00FE6931">
      <w:pPr>
        <w:outlineLvl w:val="0"/>
        <w:rPr>
          <w:ins w:id="1313" w:author="Art Goldberg" w:date="2020-08-08T09:48:00Z"/>
        </w:rPr>
      </w:pPr>
      <w:r>
        <w:t xml:space="preserve">This </w:t>
      </w:r>
      <w:ins w:id="1314" w:author="Art Goldberg" w:date="2020-08-14T18:53:00Z">
        <w:r w:rsidR="00416489">
          <w:t xml:space="preserve">example </w:t>
        </w:r>
      </w:ins>
      <w:r>
        <w:t xml:space="preserve">runs a simulation for </w:t>
      </w:r>
      <w:ins w:id="1315" w:author="Art Goldberg" w:date="2020-08-07T20:39:00Z">
        <w:r w:rsidR="00200D7D">
          <w:t>`</w:t>
        </w:r>
        <w:r w:rsidR="00200D7D" w:rsidRPr="00200D7D">
          <w:rPr>
            <w:rFonts w:ascii="Monaco" w:hAnsi="Monaco"/>
            <w:sz w:val="22"/>
          </w:rPr>
          <w:t>max_time</w:t>
        </w:r>
        <w:r w:rsidR="00200D7D">
          <w:t>`</w:t>
        </w:r>
      </w:ins>
      <w:del w:id="1316" w:author="Art Goldberg" w:date="2020-08-07T20:39:00Z">
        <w:r w:rsidR="005A2112" w:rsidDel="00200D7D">
          <w:delText>100</w:delText>
        </w:r>
      </w:del>
      <w:r w:rsidR="005A2112">
        <w:t xml:space="preserve"> </w:t>
      </w:r>
      <w:r>
        <w:t xml:space="preserve">time units, </w:t>
      </w:r>
      <w:commentRangeStart w:id="1317"/>
      <w:commentRangeStart w:id="1318"/>
      <w:r>
        <w:t xml:space="preserve">and </w:t>
      </w:r>
      <w:del w:id="1319" w:author="Art Goldberg" w:date="2020-08-07T20:42:00Z">
        <w:r w:rsidDel="00475F63">
          <w:delText>obtains the number of events executed</w:delText>
        </w:r>
        <w:commentRangeEnd w:id="1317"/>
        <w:r w:rsidR="00EB465E" w:rsidDel="00475F63">
          <w:rPr>
            <w:rStyle w:val="CommentReference"/>
          </w:rPr>
          <w:commentReference w:id="1317"/>
        </w:r>
        <w:commentRangeEnd w:id="1318"/>
        <w:r w:rsidR="00200D7D" w:rsidDel="00475F63">
          <w:rPr>
            <w:rStyle w:val="CommentReference"/>
          </w:rPr>
          <w:commentReference w:id="1318"/>
        </w:r>
      </w:del>
      <w:ins w:id="1320" w:author="Art Goldberg" w:date="2020-08-07T20:42:00Z">
        <w:r w:rsidR="00475F63">
          <w:t xml:space="preserve">plots the </w:t>
        </w:r>
      </w:ins>
      <w:ins w:id="1321" w:author="Art Goldberg" w:date="2020-08-07T20:43:00Z">
        <w:r w:rsidR="00475F63">
          <w:t>random walk’s trajectory</w:t>
        </w:r>
      </w:ins>
      <w:ins w:id="1322" w:author="Art Goldberg" w:date="2020-08-08T09:48:00Z">
        <w:r w:rsidR="00F814ED">
          <w:t xml:space="preserve"> (</w:t>
        </w:r>
      </w:ins>
      <w:ins w:id="1323" w:author="Art Goldberg" w:date="2020-08-08T10:51:00Z">
        <w:r w:rsidR="006668F6">
          <w:t>\autoref{fig:</w:t>
        </w:r>
        <w:r w:rsidR="006668F6" w:rsidRPr="00FB33A6">
          <w:t>random_walk_trajectory</w:t>
        </w:r>
        <w:r w:rsidR="006668F6">
          <w:t>}</w:t>
        </w:r>
      </w:ins>
      <w:ins w:id="1324" w:author="Art Goldberg" w:date="2020-08-08T09:48:00Z">
        <w:r w:rsidR="00F814ED">
          <w:t>)</w:t>
        </w:r>
      </w:ins>
      <w:r>
        <w:t>.</w:t>
      </w:r>
    </w:p>
    <w:p w14:paraId="7137EF57" w14:textId="77777777" w:rsidR="00BA0306" w:rsidRDefault="00BA0306" w:rsidP="00BA0306">
      <w:pPr>
        <w:outlineLvl w:val="0"/>
        <w:rPr>
          <w:ins w:id="1325" w:author="Art Goldberg" w:date="2020-08-14T14:26:00Z"/>
        </w:rPr>
      </w:pPr>
      <w:ins w:id="1326" w:author="Art Goldberg" w:date="2020-08-14T14:26:00Z">
        <w:r>
          <w:t>This tutorial and additional examples are available in a [Jupyter notebook](</w:t>
        </w:r>
        <w:r w:rsidRPr="00200D7D">
          <w:t>https://sandbox.karrlab.org/notebooks/de_sim/1.%20DE-Sim%20tutorial.ipynb</w:t>
        </w:r>
        <w:r>
          <w:t>).</w:t>
        </w:r>
      </w:ins>
    </w:p>
    <w:p w14:paraId="16BF625F" w14:textId="5B62314A" w:rsidR="00F814ED" w:rsidDel="00F136A2" w:rsidRDefault="00F814ED" w:rsidP="00BA0306">
      <w:pPr>
        <w:rPr>
          <w:del w:id="1327" w:author="Art Goldberg" w:date="2020-08-08T10:01:00Z"/>
        </w:rPr>
        <w:pPrChange w:id="1328" w:author="Art Goldberg" w:date="2020-08-14T14:26:00Z">
          <w:pPr>
            <w:outlineLvl w:val="0"/>
          </w:pPr>
        </w:pPrChange>
      </w:pPr>
    </w:p>
    <w:p w14:paraId="5FDFF9EB" w14:textId="6109CA75" w:rsidR="00EF7829" w:rsidDel="007D78B4" w:rsidRDefault="00EF7829" w:rsidP="005B5C59">
      <w:pPr>
        <w:outlineLvl w:val="0"/>
        <w:rPr>
          <w:del w:id="1329" w:author="Art Goldberg" w:date="2020-08-14T19:54:00Z"/>
        </w:rPr>
      </w:pPr>
    </w:p>
    <w:p w14:paraId="2E838EE7" w14:textId="63935ABE" w:rsidR="00EF7829" w:rsidDel="00BA0306" w:rsidRDefault="00EF7829" w:rsidP="005B5C59">
      <w:pPr>
        <w:outlineLvl w:val="0"/>
        <w:rPr>
          <w:del w:id="1330" w:author="Art Goldberg" w:date="2020-08-14T14:26:00Z"/>
        </w:rPr>
      </w:pPr>
      <w:del w:id="1331" w:author="Art Goldberg" w:date="2020-08-14T14:26:00Z">
        <w:r w:rsidDel="00BA0306">
          <w:delText>This tutorial and additional examples are available in [Jupyter notebook</w:delText>
        </w:r>
      </w:del>
      <w:del w:id="1332" w:author="Art Goldberg" w:date="2020-08-08T13:06:00Z">
        <w:r w:rsidR="00EB465E" w:rsidDel="00E215CE">
          <w:delText>s</w:delText>
        </w:r>
      </w:del>
      <w:del w:id="1333" w:author="Art Goldberg" w:date="2020-08-14T14:26:00Z">
        <w:r w:rsidDel="00BA0306">
          <w:delText>](</w:delText>
        </w:r>
      </w:del>
      <w:del w:id="1334" w:author="Art Goldberg" w:date="2020-08-07T20:40:00Z">
        <w:r w:rsidRPr="00EF7829" w:rsidDel="00200D7D">
          <w:delText>https://sandbox.karrlab.org/notebooks/de_sim/DE-Sim%20tutorial.ipynb</w:delText>
        </w:r>
      </w:del>
      <w:del w:id="1335" w:author="Art Goldberg" w:date="2020-08-14T14:26:00Z">
        <w:r w:rsidDel="00BA0306">
          <w:delText>).</w:delText>
        </w:r>
      </w:del>
    </w:p>
    <w:p w14:paraId="59810D34" w14:textId="77777777" w:rsidR="00EF7829" w:rsidRDefault="00EF7829" w:rsidP="00A37E63"/>
    <w:p w14:paraId="7F349CCF" w14:textId="77777777" w:rsidR="002B4E5A" w:rsidRDefault="002B4E5A" w:rsidP="002B4E5A">
      <w:pPr>
        <w:rPr>
          <w:ins w:id="1336" w:author="Art Goldberg" w:date="2020-08-13T21:09:00Z"/>
        </w:rPr>
      </w:pPr>
      <w:ins w:id="1337" w:author="Art Goldberg" w:date="2020-08-13T21:09:00Z">
        <w:r>
          <w:t># Performance of DE-Sim</w:t>
        </w:r>
      </w:ins>
    </w:p>
    <w:p w14:paraId="2070AB2F" w14:textId="77777777" w:rsidR="002B4E5A" w:rsidRDefault="002B4E5A" w:rsidP="002B4E5A">
      <w:pPr>
        <w:rPr>
          <w:ins w:id="1338" w:author="Art Goldberg" w:date="2020-08-13T21:09:00Z"/>
        </w:rPr>
      </w:pPr>
    </w:p>
    <w:p w14:paraId="1D63F8D4" w14:textId="77777777" w:rsidR="002B4E5A" w:rsidRDefault="002B4E5A" w:rsidP="002B4E5A">
      <w:pPr>
        <w:rPr>
          <w:ins w:id="1339" w:author="Art Goldberg" w:date="2020-08-13T21:09:00Z"/>
        </w:rPr>
      </w:pPr>
      <w:ins w:id="1340" w:author="Art Goldberg" w:date="2020-08-13T21:09:00Z">
        <w:r>
          <w:t>\autoref{fig:performance} shows the performance of DE-Sim simulating a model of a cyclic messaging network over range of network sizes.</w:t>
        </w:r>
      </w:ins>
    </w:p>
    <w:p w14:paraId="1F4D8CD2" w14:textId="77777777" w:rsidR="002B4E5A" w:rsidRDefault="002B4E5A" w:rsidP="002B4E5A">
      <w:pPr>
        <w:rPr>
          <w:ins w:id="1341" w:author="Art Goldberg" w:date="2020-08-13T21:09:00Z"/>
        </w:rPr>
      </w:pPr>
      <w:ins w:id="1342" w:author="Art Goldberg" w:date="2020-08-13T21:09:00Z">
        <w:r>
          <w:t>The code for this performance test is available in the DE-Sim Git repository and a [Jupyter notebook that runs the test](https://sandbox.karrlab.org/notebooks/de_sim/4.%20DE-Sim%20performance%20test.ipynb).</w:t>
        </w:r>
      </w:ins>
    </w:p>
    <w:p w14:paraId="7D2029C7" w14:textId="77777777" w:rsidR="002B4E5A" w:rsidRDefault="002B4E5A" w:rsidP="002B4E5A">
      <w:pPr>
        <w:rPr>
          <w:ins w:id="1343" w:author="Art Goldberg" w:date="2020-08-13T21:09:00Z"/>
        </w:rPr>
      </w:pPr>
    </w:p>
    <w:p w14:paraId="55EFC129" w14:textId="77777777" w:rsidR="002B4E5A" w:rsidRDefault="002B4E5A" w:rsidP="002B4E5A">
      <w:pPr>
        <w:rPr>
          <w:ins w:id="1344" w:author="Art Goldberg" w:date="2020-08-13T21:09:00Z"/>
        </w:rPr>
      </w:pPr>
      <w:ins w:id="1345" w:author="Art Goldberg" w:date="2020-08-13T21:09:00Z">
        <w:r>
          <w:t xml:space="preserve">![**Performance of DE-Sim simulating a model of a cyclic messaging network over a range of network sizes.** Each statistic represents the average of three simulation runs in a Docker container on a 2.9 GHz Intel Core i5 processor. </w:t>
        </w:r>
      </w:ins>
    </w:p>
    <w:p w14:paraId="69D22420" w14:textId="77777777" w:rsidR="002B4E5A" w:rsidRDefault="002B4E5A" w:rsidP="002B4E5A">
      <w:pPr>
        <w:rPr>
          <w:ins w:id="1346" w:author="Art Goldberg" w:date="2020-08-13T21:09:00Z"/>
        </w:rPr>
      </w:pPr>
      <w:ins w:id="1347" w:author="Art Goldberg" w:date="2020-08-13T21:09:00Z">
        <w:r>
          <w:t xml:space="preserve">The cyclic messaging network model consists of a ring of simulation objects. Each simulation object executes an event at every time unit and schedules an event for the next object in the ring 1 time unit in the future. </w:t>
        </w:r>
      </w:ins>
    </w:p>
    <w:p w14:paraId="227ACAC2" w14:textId="77777777" w:rsidR="000F48C4" w:rsidRDefault="000F48C4" w:rsidP="000F48C4">
      <w:pPr>
        <w:rPr>
          <w:ins w:id="1348" w:author="Art Goldberg" w:date="2020-08-14T19:07:00Z"/>
        </w:rPr>
      </w:pPr>
      <w:ins w:id="1349" w:author="Art Goldberg" w:date="2020-08-14T19:07:00Z">
        <w:r>
          <w:t>The number of simulation objects in the ring is given by **Nodes**.</w:t>
        </w:r>
      </w:ins>
    </w:p>
    <w:p w14:paraId="3DC0BE7C" w14:textId="77777777" w:rsidR="002B4E5A" w:rsidRDefault="002B4E5A" w:rsidP="002B4E5A">
      <w:pPr>
        <w:rPr>
          <w:ins w:id="1350" w:author="Art Goldberg" w:date="2020-08-13T21:09:00Z"/>
        </w:rPr>
      </w:pPr>
      <w:ins w:id="1351" w:author="Art Goldberg" w:date="2020-08-13T21:09:00Z">
        <w:r>
          <w:t>Each simulation run executes for 100 time units.</w:t>
        </w:r>
      </w:ins>
    </w:p>
    <w:p w14:paraId="2A49BCFC" w14:textId="77777777" w:rsidR="002B4E5A" w:rsidRDefault="002B4E5A" w:rsidP="002B4E5A">
      <w:pPr>
        <w:rPr>
          <w:ins w:id="1352" w:author="Art Goldberg" w:date="2020-08-13T21:09:00Z"/>
        </w:rPr>
      </w:pPr>
      <w:ins w:id="1353" w:author="Art Goldberg" w:date="2020-08-13T21:09:00Z">
        <w:r>
          <w:t>\label{fig:performance}](performance.pdf)</w:t>
        </w:r>
      </w:ins>
    </w:p>
    <w:p w14:paraId="234BDFF5" w14:textId="643B37BE" w:rsidR="00A37E63" w:rsidDel="002B4E5A" w:rsidRDefault="00A37E63" w:rsidP="00A37E63">
      <w:pPr>
        <w:rPr>
          <w:del w:id="1354" w:author="Art Goldberg" w:date="2020-08-13T21:09:00Z"/>
        </w:rPr>
      </w:pPr>
      <w:del w:id="1355" w:author="Art Goldberg" w:date="2020-08-13T21:09:00Z">
        <w:r w:rsidDel="002B4E5A">
          <w:delText># Performance of DE-Sim</w:delText>
        </w:r>
      </w:del>
    </w:p>
    <w:p w14:paraId="30DB763F" w14:textId="4ED655E1" w:rsidR="00A37E63" w:rsidDel="002B4E5A" w:rsidRDefault="00A37E63" w:rsidP="00A37E63">
      <w:pPr>
        <w:rPr>
          <w:del w:id="1356" w:author="Art Goldberg" w:date="2020-08-13T21:09:00Z"/>
        </w:rPr>
      </w:pPr>
    </w:p>
    <w:p w14:paraId="2DE4B6A8" w14:textId="73E51AB1" w:rsidR="00A37E63" w:rsidDel="002B4E5A" w:rsidRDefault="00A37E63" w:rsidP="00A37E63">
      <w:pPr>
        <w:rPr>
          <w:del w:id="1357" w:author="Art Goldberg" w:date="2020-08-13T21:09:00Z"/>
        </w:rPr>
      </w:pPr>
      <w:del w:id="1358" w:author="Art Goldberg" w:date="2020-08-13T21:09:00Z">
        <w:r w:rsidDel="002B4E5A">
          <w:delText>\autoref{fig:performance} shows the performance of DE-Sim simulating a model of a cyclic messaging network over range of network sizes.</w:delText>
        </w:r>
      </w:del>
    </w:p>
    <w:p w14:paraId="3A401EE0" w14:textId="373DEE9D" w:rsidR="00A37E63" w:rsidDel="002B4E5A" w:rsidRDefault="00A37E63" w:rsidP="00A37E63">
      <w:pPr>
        <w:rPr>
          <w:del w:id="1359" w:author="Art Goldberg" w:date="2020-08-13T21:09:00Z"/>
        </w:rPr>
      </w:pPr>
    </w:p>
    <w:p w14:paraId="4412550E" w14:textId="5ECE1826" w:rsidR="00875437" w:rsidDel="002B4E5A" w:rsidRDefault="00A37E63" w:rsidP="00A37E63">
      <w:pPr>
        <w:rPr>
          <w:del w:id="1360" w:author="Art Goldberg" w:date="2020-08-13T21:09:00Z"/>
        </w:rPr>
      </w:pPr>
      <w:del w:id="1361" w:author="Art Goldberg" w:date="2020-08-13T21:09:00Z">
        <w:r w:rsidDel="002B4E5A">
          <w:delText xml:space="preserve">![**Performance of DE-Sim simulating a model of a cyclic messaging network over a range of network sizes.** Each statistic represents the average of three </w:delText>
        </w:r>
        <w:r w:rsidR="00041492" w:rsidDel="002B4E5A">
          <w:delText xml:space="preserve">simulation runs </w:delText>
        </w:r>
        <w:r w:rsidDel="002B4E5A">
          <w:delText xml:space="preserve">in a Docker container on a 2.9 GHz Intel Core i5 processor. </w:delText>
        </w:r>
      </w:del>
    </w:p>
    <w:p w14:paraId="3D422B81" w14:textId="1A393806" w:rsidR="008171CB" w:rsidDel="002B4E5A" w:rsidRDefault="00875437" w:rsidP="00A37E63">
      <w:pPr>
        <w:rPr>
          <w:del w:id="1362" w:author="Art Goldberg" w:date="2020-08-13T21:09:00Z"/>
        </w:rPr>
      </w:pPr>
      <w:del w:id="1363" w:author="Art Goldberg" w:date="2020-08-13T21:09:00Z">
        <w:r w:rsidDel="002B4E5A">
          <w:delText xml:space="preserve">The </w:delText>
        </w:r>
        <w:r w:rsidR="004A35AF" w:rsidDel="002B4E5A">
          <w:delText>cyclic messaging network model</w:delText>
        </w:r>
        <w:r w:rsidDel="002B4E5A">
          <w:delText xml:space="preserve"> consists of a ring of simulation objects. Each object executes an event </w:delText>
        </w:r>
        <w:r w:rsidR="006E18F3" w:rsidDel="002B4E5A">
          <w:delText xml:space="preserve">at </w:delText>
        </w:r>
        <w:r w:rsidDel="002B4E5A">
          <w:delText xml:space="preserve">every time unit and schedules an event for the next object in the ring 1 time unit in the future. </w:delText>
        </w:r>
      </w:del>
    </w:p>
    <w:p w14:paraId="583788DA" w14:textId="12AC9936" w:rsidR="00041492" w:rsidDel="002B4E5A" w:rsidRDefault="00041492" w:rsidP="00041492">
      <w:pPr>
        <w:rPr>
          <w:del w:id="1364" w:author="Art Goldberg" w:date="2020-08-13T21:09:00Z"/>
        </w:rPr>
      </w:pPr>
      <w:del w:id="1365" w:author="Art Goldberg" w:date="2020-08-13T21:09:00Z">
        <w:r w:rsidDel="002B4E5A">
          <w:delText>Each simulation run executes for 100 time units.</w:delText>
        </w:r>
      </w:del>
    </w:p>
    <w:p w14:paraId="2F2A6300" w14:textId="027E7826" w:rsidR="00041492" w:rsidDel="002B4E5A" w:rsidRDefault="00041492" w:rsidP="00A37E63">
      <w:pPr>
        <w:rPr>
          <w:del w:id="1366" w:author="Art Goldberg" w:date="2020-08-13T21:09:00Z"/>
        </w:rPr>
      </w:pPr>
      <w:del w:id="1367" w:author="Art Goldberg" w:date="2020-08-13T21:09:00Z">
        <w:r w:rsidDel="002B4E5A">
          <w:delText xml:space="preserve">The number of simulation objects in the ring is given by **Nodes**. </w:delText>
        </w:r>
      </w:del>
    </w:p>
    <w:p w14:paraId="1FA2C6D5" w14:textId="277891B1" w:rsidR="00875437" w:rsidDel="002B4E5A" w:rsidRDefault="0050673B" w:rsidP="00875437">
      <w:pPr>
        <w:rPr>
          <w:del w:id="1368" w:author="Art Goldberg" w:date="2020-08-13T21:09:00Z"/>
        </w:rPr>
      </w:pPr>
      <w:del w:id="1369" w:author="Art Goldberg" w:date="2020-08-13T21:09:00Z">
        <w:r w:rsidDel="002B4E5A">
          <w:delText xml:space="preserve">The </w:delText>
        </w:r>
      </w:del>
      <w:del w:id="1370" w:author="Art Goldberg" w:date="2020-08-13T10:40:00Z">
        <w:r w:rsidDel="00FD02B7">
          <w:delText>s</w:delText>
        </w:r>
        <w:r w:rsidR="00875437" w:rsidDel="00FD02B7">
          <w:delText xml:space="preserve">ource </w:delText>
        </w:r>
      </w:del>
      <w:del w:id="1371" w:author="Art Goldberg" w:date="2020-08-13T21:09:00Z">
        <w:r w:rsidR="00875437" w:rsidDel="002B4E5A">
          <w:delText xml:space="preserve">code for </w:delText>
        </w:r>
        <w:r w:rsidR="007C719B" w:rsidDel="002B4E5A">
          <w:delText xml:space="preserve">this </w:delText>
        </w:r>
      </w:del>
      <w:del w:id="1372" w:author="Art Goldberg" w:date="2020-08-13T10:41:00Z">
        <w:r w:rsidR="00875437" w:rsidDel="00FD02B7">
          <w:delText xml:space="preserve">model </w:delText>
        </w:r>
      </w:del>
      <w:del w:id="1373" w:author="Art Goldberg" w:date="2020-08-13T21:09:00Z">
        <w:r w:rsidR="00875437" w:rsidDel="002B4E5A">
          <w:delText>is available in the DE-Sim Git repository</w:delText>
        </w:r>
      </w:del>
      <w:ins w:id="1374" w:author="Arthur Goldberg" w:date="2020-08-12T18:29:00Z">
        <w:del w:id="1375" w:author="Art Goldberg" w:date="2020-08-13T21:09:00Z">
          <w:r w:rsidR="00AC2FF3" w:rsidDel="002B4E5A">
            <w:delText xml:space="preserve"> and </w:delText>
          </w:r>
        </w:del>
        <w:del w:id="1376" w:author="Art Goldberg" w:date="2020-08-13T10:40:00Z">
          <w:r w:rsidR="00AC2FF3" w:rsidDel="00FD02B7">
            <w:delText xml:space="preserve">in </w:delText>
          </w:r>
        </w:del>
        <w:del w:id="1377" w:author="Art Goldberg" w:date="2020-08-13T21:09:00Z">
          <w:r w:rsidR="00AC2FF3" w:rsidDel="002B4E5A">
            <w:delText>a [</w:delText>
          </w:r>
        </w:del>
      </w:ins>
      <w:ins w:id="1378" w:author="Arthur Goldberg" w:date="2020-08-12T18:30:00Z">
        <w:del w:id="1379" w:author="Art Goldberg" w:date="2020-08-13T21:09:00Z">
          <w:r w:rsidR="00AC2FF3" w:rsidDel="002B4E5A">
            <w:delText>Jupyter notebook</w:delText>
          </w:r>
        </w:del>
      </w:ins>
      <w:ins w:id="1380" w:author="Arthur Goldberg" w:date="2020-08-12T18:29:00Z">
        <w:del w:id="1381" w:author="Art Goldberg" w:date="2020-08-13T21:09:00Z">
          <w:r w:rsidR="00AC2FF3" w:rsidDel="002B4E5A">
            <w:delText>]</w:delText>
          </w:r>
        </w:del>
      </w:ins>
      <w:ins w:id="1382" w:author="Arthur Goldberg" w:date="2020-08-12T18:30:00Z">
        <w:del w:id="1383" w:author="Art Goldberg" w:date="2020-08-13T21:09:00Z">
          <w:r w:rsidR="00AC2FF3" w:rsidDel="002B4E5A">
            <w:delText>(</w:delText>
          </w:r>
        </w:del>
        <w:del w:id="1384" w:author="Art Goldberg" w:date="2020-08-13T20:57:00Z">
          <w:r w:rsidR="00AC2FF3" w:rsidRPr="00AC2FF3" w:rsidDel="000426EF">
            <w:delText xml:space="preserve"> </w:delText>
          </w:r>
        </w:del>
        <w:del w:id="1385" w:author="Art Goldberg" w:date="2020-08-13T21:09:00Z">
          <w:r w:rsidR="00AC2FF3" w:rsidRPr="00AC2FF3" w:rsidDel="002B4E5A">
            <w:delText>https://sandbox.karrlab.org/notebooks/de_sim/4.%20DE-Sim%20performance%20test.ipynb</w:delText>
          </w:r>
          <w:r w:rsidR="00AC2FF3" w:rsidDel="002B4E5A">
            <w:delText>).</w:delText>
          </w:r>
        </w:del>
      </w:ins>
      <w:del w:id="1386" w:author="Art Goldberg" w:date="2020-08-13T21:09:00Z">
        <w:r w:rsidR="00875437" w:rsidDel="002B4E5A">
          <w:delText>.</w:delText>
        </w:r>
      </w:del>
    </w:p>
    <w:p w14:paraId="54CA0BB6" w14:textId="577A0592" w:rsidR="00A37E63" w:rsidDel="002B4E5A" w:rsidRDefault="00A37E63" w:rsidP="00A37E63">
      <w:pPr>
        <w:rPr>
          <w:del w:id="1387" w:author="Art Goldberg" w:date="2020-08-13T21:09:00Z"/>
        </w:rPr>
      </w:pPr>
      <w:del w:id="1388" w:author="Art Goldberg" w:date="2020-08-13T21:09:00Z">
        <w:r w:rsidDel="002B4E5A">
          <w:delText>\label{fig:performance}](performance.pdf)</w:delText>
        </w:r>
      </w:del>
    </w:p>
    <w:p w14:paraId="66301BBB" w14:textId="77777777" w:rsidR="00A37E63" w:rsidRDefault="00A37E63" w:rsidP="00A37E63"/>
    <w:p w14:paraId="5EA4D43C" w14:textId="77DF2180" w:rsidR="00A37E63" w:rsidRDefault="00A37E63" w:rsidP="00A37E63">
      <w:r>
        <w:t xml:space="preserve"># Case study: </w:t>
      </w:r>
      <w:r w:rsidR="00BB297F">
        <w:t xml:space="preserve">a multi-algorithmic </w:t>
      </w:r>
      <w:r>
        <w:t>simulation tool for whole-cell modeling</w:t>
      </w:r>
      <w:r w:rsidR="005D7A5A">
        <w:t xml:space="preserve"> implemented using DE-Sim</w:t>
      </w:r>
    </w:p>
    <w:p w14:paraId="746EF2F0" w14:textId="77777777" w:rsidR="00A37E63" w:rsidRDefault="00A37E63" w:rsidP="00A37E63"/>
    <w:p w14:paraId="0D295CEB" w14:textId="28CC2B3A" w:rsidR="008C6F7E" w:rsidRDefault="00A37E63" w:rsidP="00EA1349">
      <w:r>
        <w:t xml:space="preserve">We have used DE-Sim to develop WC-Sim [@goldberg2020wc_sim], a </w:t>
      </w:r>
      <w:r w:rsidR="00EA1349">
        <w:t xml:space="preserve">multi-algorithmic </w:t>
      </w:r>
      <w:ins w:id="1389" w:author="Art Goldberg" w:date="2020-08-14T14:33:00Z">
        <w:r w:rsidR="00F36E6A">
          <w:t xml:space="preserve">simulator </w:t>
        </w:r>
      </w:ins>
      <w:ins w:id="1390" w:author="Art Goldberg" w:date="2020-08-14T14:34:00Z">
        <w:r w:rsidR="004044DC">
          <w:t>for</w:t>
        </w:r>
      </w:ins>
      <w:ins w:id="1391" w:author="Art Goldberg" w:date="2020-08-14T14:33:00Z">
        <w:r w:rsidR="00F36E6A">
          <w:t xml:space="preserve"> </w:t>
        </w:r>
      </w:ins>
      <w:del w:id="1392" w:author="Art Goldberg" w:date="2020-08-14T14:34:00Z">
        <w:r w:rsidDel="004044DC">
          <w:delText xml:space="preserve">simulation tool </w:delText>
        </w:r>
        <w:r w:rsidR="00EA1349" w:rsidDel="004044DC">
          <w:delText xml:space="preserve">that </w:delText>
        </w:r>
        <w:r w:rsidR="002A2E80" w:rsidDel="004044DC">
          <w:delText>simulates</w:delText>
        </w:r>
        <w:r w:rsidR="00EA1349" w:rsidDel="004044DC">
          <w:delText xml:space="preserve"> </w:delText>
        </w:r>
      </w:del>
      <w:r w:rsidR="00EA1349">
        <w:t xml:space="preserve">comprehensive </w:t>
      </w:r>
      <w:r w:rsidR="00593DB1">
        <w:t xml:space="preserve">whole-cell </w:t>
      </w:r>
      <w:r w:rsidR="00EA1349">
        <w:t>models of the biochemical dynamics inside biological cell</w:t>
      </w:r>
      <w:r w:rsidR="00C34CF2">
        <w:t>s</w:t>
      </w:r>
      <w:r w:rsidR="00EA1349">
        <w:t xml:space="preserve"> </w:t>
      </w:r>
      <w:r>
        <w:t xml:space="preserve">[@karr2015principles; @goldberg2018emerging; @karr2012whole]. </w:t>
      </w:r>
    </w:p>
    <w:p w14:paraId="5F6AC5AA" w14:textId="7382E9AE" w:rsidR="00A37E63" w:rsidRDefault="00C34CF2" w:rsidP="00EA1349">
      <w:r>
        <w:t>W</w:t>
      </w:r>
      <w:r w:rsidR="008C6F7E">
        <w:t>hole</w:t>
      </w:r>
      <w:r w:rsidR="00A37E63">
        <w:t>-cell models which predict phenotype from genotype by representing all of the biochemical activity in a cell have great potential to help scientists elucidate the basis of cellular behavior, help bioengineers rationally design biosensors and biomachines, and help physicians personalize medicine.</w:t>
      </w:r>
    </w:p>
    <w:p w14:paraId="1E2DFAEE" w14:textId="77777777" w:rsidR="00A37E63" w:rsidRDefault="00A37E63" w:rsidP="00A37E63"/>
    <w:p w14:paraId="65002CB6" w14:textId="7D788A86" w:rsidR="00A37E63" w:rsidRDefault="00A37E63" w:rsidP="00A37E63">
      <w:r>
        <w:t xml:space="preserve">Due to the diverse timescales of the reactions inside cells, one promising way to </w:t>
      </w:r>
      <w:r w:rsidR="00593DB1">
        <w:t xml:space="preserve">simulate </w:t>
      </w:r>
      <w:r>
        <w:t xml:space="preserve">whole-cell models is to </w:t>
      </w:r>
      <w:r w:rsidR="006D6791">
        <w:t xml:space="preserve">simulate each </w:t>
      </w:r>
      <w:r w:rsidR="00593DB1">
        <w:t>reaction</w:t>
      </w:r>
      <w:ins w:id="1393" w:author="Art Goldberg" w:date="2020-08-07T20:12:00Z">
        <w:r w:rsidR="00CA309C">
          <w:t xml:space="preserve"> </w:t>
        </w:r>
      </w:ins>
      <w:r w:rsidR="006D6791">
        <w:t xml:space="preserve">with </w:t>
      </w:r>
      <w:r w:rsidR="00593DB1">
        <w:t>an</w:t>
      </w:r>
      <w:r w:rsidR="006D6791">
        <w:t xml:space="preserve"> appropriate algorithm</w:t>
      </w:r>
      <w:r w:rsidR="00593DB1">
        <w:t xml:space="preserve"> for its </w:t>
      </w:r>
      <w:ins w:id="1394" w:author="Art Goldberg" w:date="2020-08-14T19:10:00Z">
        <w:r w:rsidR="00F037E8">
          <w:t>time</w:t>
        </w:r>
      </w:ins>
      <w:r w:rsidR="00593DB1">
        <w:t>scale</w:t>
      </w:r>
      <w:r w:rsidR="006D6791">
        <w:t xml:space="preserve">. </w:t>
      </w:r>
      <w:r w:rsidR="00593DB1">
        <w:t>For example, s</w:t>
      </w:r>
      <w:r>
        <w:t xml:space="preserve">low </w:t>
      </w:r>
      <w:r w:rsidR="00356095">
        <w:t xml:space="preserve">biochemical </w:t>
      </w:r>
      <w:r w:rsidR="00593DB1">
        <w:t>reactions</w:t>
      </w:r>
      <w:r>
        <w:t xml:space="preserve">, such as transcription, </w:t>
      </w:r>
      <w:r w:rsidR="006D6791">
        <w:t>can be</w:t>
      </w:r>
      <w:r>
        <w:t xml:space="preserve"> simulated with the Stochastic Simulation Algorithm (SSA, @gillespie1977exact)</w:t>
      </w:r>
      <w:r w:rsidR="006D6791">
        <w:t>.</w:t>
      </w:r>
      <w:r>
        <w:t xml:space="preserve"> </w:t>
      </w:r>
      <w:r w:rsidR="006D6791">
        <w:t>F</w:t>
      </w:r>
      <w:r>
        <w:t xml:space="preserve">aster processes, such as signal transduction, </w:t>
      </w:r>
      <w:r w:rsidR="006D6791">
        <w:t>can be</w:t>
      </w:r>
      <w:r>
        <w:t xml:space="preserve"> simulated with ordinary differential equations (ODEs</w:t>
      </w:r>
      <w:r w:rsidR="00593DB1">
        <w:t>). Metabolism</w:t>
      </w:r>
      <w:r>
        <w:t>,</w:t>
      </w:r>
      <w:r w:rsidR="006D6791">
        <w:t xml:space="preserve"> another fast process, can be</w:t>
      </w:r>
      <w:r>
        <w:t xml:space="preserve"> simulated with flux-balance analysis (FBA, @orth2010flux). </w:t>
      </w:r>
      <w:r w:rsidR="00593DB1">
        <w:t>Simulating entire cells</w:t>
      </w:r>
      <w:r>
        <w:t xml:space="preserve"> requires co-simulating SSA, </w:t>
      </w:r>
      <w:r w:rsidR="00C62C02">
        <w:t>ODE</w:t>
      </w:r>
      <w:r w:rsidR="00E91FD5">
        <w:t xml:space="preserve"> and </w:t>
      </w:r>
      <w:r>
        <w:t xml:space="preserve">FBA. However, </w:t>
      </w:r>
      <w:r w:rsidR="00E91FD5">
        <w:t xml:space="preserve">tools </w:t>
      </w:r>
      <w:r>
        <w:t>for co-simulating these algorithms</w:t>
      </w:r>
      <w:r w:rsidR="00E91FD5">
        <w:t xml:space="preserve"> </w:t>
      </w:r>
      <w:del w:id="1395" w:author="Art Goldberg" w:date="2020-08-14T14:35:00Z">
        <w:r w:rsidR="00E91FD5" w:rsidDel="00441B4E">
          <w:delText xml:space="preserve">do </w:delText>
        </w:r>
      </w:del>
      <w:ins w:id="1396" w:author="Art Goldberg" w:date="2020-08-14T14:35:00Z">
        <w:r w:rsidR="00441B4E">
          <w:t xml:space="preserve">did </w:t>
        </w:r>
      </w:ins>
      <w:r w:rsidR="00E91FD5">
        <w:t>not exist</w:t>
      </w:r>
      <w:ins w:id="1397" w:author="Art Goldberg" w:date="2020-08-14T19:12:00Z">
        <w:r w:rsidR="00A37C36">
          <w:t xml:space="preserve"> before we created WC-Sim</w:t>
        </w:r>
      </w:ins>
      <w:r>
        <w:t>.</w:t>
      </w:r>
    </w:p>
    <w:p w14:paraId="52C0416B" w14:textId="77777777" w:rsidR="00A37E63" w:rsidRDefault="00A37E63" w:rsidP="00A37E63"/>
    <w:p w14:paraId="21678022" w14:textId="11DBC1DF" w:rsidR="00B760D7" w:rsidRDefault="00B760D7" w:rsidP="00B760D7">
      <w:r>
        <w:t xml:space="preserve">To </w:t>
      </w:r>
      <w:r w:rsidR="00593DB1">
        <w:t xml:space="preserve">accelerate </w:t>
      </w:r>
      <w:r>
        <w:t xml:space="preserve">whole-cell modeling, we have created WC-Sim, a </w:t>
      </w:r>
      <w:r w:rsidR="00593DB1">
        <w:t>tool for</w:t>
      </w:r>
      <w:r>
        <w:t xml:space="preserve"> </w:t>
      </w:r>
      <w:r w:rsidR="002A2E80">
        <w:t>simulat</w:t>
      </w:r>
      <w:r w:rsidR="00593DB1">
        <w:t>ing</w:t>
      </w:r>
      <w:r>
        <w:t xml:space="preserve"> </w:t>
      </w:r>
      <w:r w:rsidR="00593DB1">
        <w:t xml:space="preserve">multi-algorithmic </w:t>
      </w:r>
      <w:r>
        <w:t>whole-cell models described in the WC-Lang language [@karr2020wc_lang].</w:t>
      </w:r>
    </w:p>
    <w:p w14:paraId="07400F24" w14:textId="3AC2FD1A" w:rsidR="00371D83" w:rsidDel="00AA77EE" w:rsidRDefault="00A37E63" w:rsidP="00371D83">
      <w:pPr>
        <w:rPr>
          <w:del w:id="1398" w:author="Art Goldberg" w:date="2020-08-14T15:04:00Z"/>
        </w:rPr>
      </w:pPr>
      <w:r>
        <w:t xml:space="preserve">We implemented WC-Sim by using DE-Sim to </w:t>
      </w:r>
      <w:r w:rsidR="00371D83">
        <w:t xml:space="preserve">construct </w:t>
      </w:r>
      <w:del w:id="1399" w:author="Art Goldberg" w:date="2020-08-14T14:39:00Z">
        <w:r w:rsidR="00371D83" w:rsidDel="002B2603">
          <w:delText xml:space="preserve">a </w:delText>
        </w:r>
      </w:del>
      <w:ins w:id="1400" w:author="Art Goldberg" w:date="2020-08-14T14:39:00Z">
        <w:r w:rsidR="002B2603">
          <w:t xml:space="preserve">separate </w:t>
        </w:r>
      </w:ins>
      <w:r w:rsidR="00371D83">
        <w:t>simulation object class</w:t>
      </w:r>
      <w:ins w:id="1401" w:author="Art Goldberg" w:date="2020-08-14T14:39:00Z">
        <w:r w:rsidR="002B2603">
          <w:t>es</w:t>
        </w:r>
      </w:ins>
      <w:r w:rsidR="003D1ABB">
        <w:t xml:space="preserve"> </w:t>
      </w:r>
      <w:r>
        <w:t xml:space="preserve">for </w:t>
      </w:r>
      <w:del w:id="1402" w:author="Art Goldberg" w:date="2020-08-14T14:39:00Z">
        <w:r w:rsidR="00371D83" w:rsidDel="002B2603">
          <w:delText xml:space="preserve">each of </w:delText>
        </w:r>
      </w:del>
      <w:r>
        <w:t>SSA, ODE, and FBA</w:t>
      </w:r>
      <w:r w:rsidR="00371D83">
        <w:t>.</w:t>
      </w:r>
    </w:p>
    <w:p w14:paraId="6AB79BAB" w14:textId="77777777" w:rsidR="002B2603" w:rsidRDefault="002B2603" w:rsidP="00371D83">
      <w:pPr>
        <w:rPr>
          <w:ins w:id="1403" w:author="Art Goldberg" w:date="2020-08-14T14:40:00Z"/>
        </w:rPr>
      </w:pPr>
    </w:p>
    <w:p w14:paraId="1DCDCF0A" w14:textId="121FC49C" w:rsidR="005A2AD6" w:rsidRDefault="002B2603" w:rsidP="00371D83">
      <w:pPr>
        <w:rPr>
          <w:ins w:id="1404" w:author="Art Goldberg" w:date="2020-08-14T14:46:00Z"/>
        </w:rPr>
      </w:pPr>
      <w:ins w:id="1405" w:author="Art Goldberg" w:date="2020-08-14T14:40:00Z">
        <w:r>
          <w:t xml:space="preserve">A cell’s state is </w:t>
        </w:r>
      </w:ins>
      <w:ins w:id="1406" w:author="Art Goldberg" w:date="2020-08-14T14:47:00Z">
        <w:r w:rsidR="005A2AD6">
          <w:t xml:space="preserve">given by </w:t>
        </w:r>
      </w:ins>
      <w:ins w:id="1407" w:author="Art Goldberg" w:date="2020-08-14T14:46:00Z">
        <w:r w:rsidR="005A2AD6">
          <w:t>the population</w:t>
        </w:r>
      </w:ins>
      <w:ins w:id="1408" w:author="Art Goldberg" w:date="2020-08-14T19:14:00Z">
        <w:r w:rsidR="00C810B1">
          <w:t>s</w:t>
        </w:r>
      </w:ins>
      <w:ins w:id="1409" w:author="Art Goldberg" w:date="2020-08-14T14:46:00Z">
        <w:r w:rsidR="005A2AD6">
          <w:t xml:space="preserve"> of its molecular species, which are stored in a</w:t>
        </w:r>
      </w:ins>
      <w:ins w:id="1410" w:author="Art Goldberg" w:date="2020-08-14T19:14:00Z">
        <w:r w:rsidR="00C810B1">
          <w:t>n object</w:t>
        </w:r>
      </w:ins>
      <w:ins w:id="1411" w:author="Art Goldberg" w:date="2020-08-14T14:46:00Z">
        <w:r w:rsidR="005A2AD6">
          <w:t xml:space="preserve"> </w:t>
        </w:r>
      </w:ins>
      <w:ins w:id="1412" w:author="Art Goldberg" w:date="2020-08-14T19:14:00Z">
        <w:r w:rsidR="00C810B1">
          <w:t xml:space="preserve">that is </w:t>
        </w:r>
      </w:ins>
      <w:ins w:id="1413" w:author="Art Goldberg" w:date="2020-08-14T14:48:00Z">
        <w:r w:rsidR="005A2AD6">
          <w:t>shared</w:t>
        </w:r>
      </w:ins>
      <w:ins w:id="1414" w:author="Art Goldberg" w:date="2020-08-14T19:14:00Z">
        <w:r w:rsidR="00C810B1">
          <w:t xml:space="preserve"> by all simulation objects</w:t>
        </w:r>
      </w:ins>
      <w:ins w:id="1415" w:author="Art Goldberg" w:date="2020-08-14T14:48:00Z">
        <w:r w:rsidR="005A2AD6">
          <w:t>.</w:t>
        </w:r>
      </w:ins>
    </w:p>
    <w:p w14:paraId="5697B259" w14:textId="267B55AE" w:rsidR="00430CD0" w:rsidRDefault="00FE2B34" w:rsidP="00371D83">
      <w:commentRangeStart w:id="1416"/>
      <w:commentRangeStart w:id="1417"/>
      <w:r>
        <w:t xml:space="preserve">DE-Sim event messages schedule the activities </w:t>
      </w:r>
      <w:r w:rsidR="00430CD0">
        <w:t>of each simulation object</w:t>
      </w:r>
      <w:r w:rsidR="00371D83">
        <w:t>,</w:t>
      </w:r>
      <w:r w:rsidR="00430CD0">
        <w:t xml:space="preserve"> </w:t>
      </w:r>
      <w:r w:rsidR="00E72C8D">
        <w:t xml:space="preserve">while </w:t>
      </w:r>
      <w:r w:rsidR="00812498">
        <w:t xml:space="preserve">the exact </w:t>
      </w:r>
      <w:r w:rsidR="00E72C8D">
        <w:t xml:space="preserve">simulation time </w:t>
      </w:r>
      <w:r w:rsidR="00812498">
        <w:t xml:space="preserve">of events </w:t>
      </w:r>
      <w:r w:rsidR="00424D47">
        <w:t xml:space="preserve">is used to </w:t>
      </w:r>
      <w:r w:rsidR="00E72C8D">
        <w:t xml:space="preserve">coordinate </w:t>
      </w:r>
      <w:r w:rsidR="00371D83">
        <w:t xml:space="preserve">the objects’ </w:t>
      </w:r>
      <w:r w:rsidR="00430CD0">
        <w:t xml:space="preserve">shared access to the </w:t>
      </w:r>
      <w:del w:id="1418" w:author="Art Goldberg" w:date="2020-08-14T14:48:00Z">
        <w:r w:rsidR="00371D83" w:rsidDel="005A2AD6">
          <w:delText xml:space="preserve">counts of molecules that represent the shared </w:delText>
        </w:r>
        <w:r w:rsidR="00430CD0" w:rsidDel="005A2AD6">
          <w:delText>state of the cell</w:delText>
        </w:r>
      </w:del>
      <w:ins w:id="1419" w:author="Art Goldberg" w:date="2020-08-14T14:48:00Z">
        <w:r w:rsidR="005A2AD6">
          <w:t>cell’s state</w:t>
        </w:r>
      </w:ins>
      <w:r w:rsidR="00430CD0">
        <w:t>.</w:t>
      </w:r>
      <w:commentRangeEnd w:id="1416"/>
      <w:r w:rsidR="00593DB1">
        <w:rPr>
          <w:rStyle w:val="CommentReference"/>
        </w:rPr>
        <w:commentReference w:id="1416"/>
      </w:r>
      <w:commentRangeEnd w:id="1417"/>
      <w:r w:rsidR="005A2AD6">
        <w:rPr>
          <w:rStyle w:val="CommentReference"/>
        </w:rPr>
        <w:commentReference w:id="1417"/>
      </w:r>
    </w:p>
    <w:p w14:paraId="59B67F1A" w14:textId="422B9CD3" w:rsidR="00356095" w:rsidRDefault="00356095" w:rsidP="00356095">
      <w:r>
        <w:t xml:space="preserve">DE-Sim’s </w:t>
      </w:r>
      <w:r w:rsidR="00F3323E">
        <w:t>object-oriented</w:t>
      </w:r>
      <w:r>
        <w:t xml:space="preserve"> modeling functionality made it easy to separately develop SSA, ODE, and FBA simulation object</w:t>
      </w:r>
      <w:ins w:id="1420" w:author="Art Goldberg" w:date="2020-08-14T14:49:00Z">
        <w:r w:rsidR="004A1753">
          <w:t xml:space="preserve"> classe</w:t>
        </w:r>
      </w:ins>
      <w:r>
        <w:t>s and compose them into a multi-algorithmic simulator.</w:t>
      </w:r>
    </w:p>
    <w:p w14:paraId="0FECD067" w14:textId="425F5FA6" w:rsidR="00356095" w:rsidRDefault="00356095" w:rsidP="00B342D9">
      <w:r>
        <w:t xml:space="preserve">DE-Sim’s discrete-event </w:t>
      </w:r>
      <w:r w:rsidR="00F3323E">
        <w:t>framework</w:t>
      </w:r>
      <w:r>
        <w:t xml:space="preserve"> </w:t>
      </w:r>
      <w:r w:rsidR="00B342D9">
        <w:t xml:space="preserve">provided the control needed to </w:t>
      </w:r>
      <w:r>
        <w:t xml:space="preserve"> synchronize the interactions </w:t>
      </w:r>
      <w:r w:rsidR="00786A77">
        <w:t xml:space="preserve">between these </w:t>
      </w:r>
      <w:r w:rsidR="00593DB1">
        <w:t>classes</w:t>
      </w:r>
      <w:del w:id="1421" w:author="Art Goldberg" w:date="2020-08-14T14:50:00Z">
        <w:r w:rsidR="00593DB1" w:rsidDel="004A1753">
          <w:delText xml:space="preserve"> of </w:delText>
        </w:r>
        <w:r w:rsidR="00786A77" w:rsidDel="004A1753">
          <w:delText>objects</w:delText>
        </w:r>
      </w:del>
      <w:r w:rsidR="00786A77">
        <w:t>.</w:t>
      </w:r>
    </w:p>
    <w:p w14:paraId="29B68352" w14:textId="48AEC15E" w:rsidR="00F56DA5" w:rsidRDefault="00B342D9" w:rsidP="00B342D9">
      <w:pPr>
        <w:rPr>
          <w:ins w:id="1422" w:author="Art Goldberg" w:date="2020-08-14T14:52:00Z"/>
        </w:rPr>
      </w:pPr>
      <w:commentRangeStart w:id="1423"/>
      <w:commentRangeStart w:id="1424"/>
      <w:del w:id="1425" w:author="Art Goldberg" w:date="2020-08-06T12:52:00Z">
        <w:r w:rsidDel="00295840">
          <w:delText xml:space="preserve">And </w:delText>
        </w:r>
      </w:del>
      <w:commentRangeEnd w:id="1423"/>
      <w:ins w:id="1426" w:author="Arthur Goldberg" w:date="2020-08-11T15:18:00Z">
        <w:r w:rsidR="00B22796" w:rsidRPr="00B22796">
          <w:t xml:space="preserve">In addition, accessing Python's data-science tools </w:t>
        </w:r>
      </w:ins>
      <w:ins w:id="1427" w:author="Arthur Goldberg" w:date="2020-08-11T15:24:00Z">
        <w:del w:id="1428" w:author="Art Goldberg" w:date="2020-08-14T14:50:00Z">
          <w:r w:rsidR="00115749" w:rsidDel="004A1753">
            <w:delText>greatly</w:delText>
          </w:r>
        </w:del>
      </w:ins>
      <w:ins w:id="1429" w:author="Arthur Goldberg" w:date="2020-08-11T15:18:00Z">
        <w:del w:id="1430" w:author="Art Goldberg" w:date="2020-08-14T14:50:00Z">
          <w:r w:rsidR="00B22796" w:rsidRPr="00B22796" w:rsidDel="004A1753">
            <w:delText xml:space="preserve"> </w:delText>
          </w:r>
        </w:del>
        <w:r w:rsidR="00B22796" w:rsidRPr="00B22796">
          <w:t>reduced the effort required to build WC-Sim.</w:t>
        </w:r>
      </w:ins>
      <w:ins w:id="1431" w:author="Arthur Goldberg" w:date="2020-08-11T15:21:00Z">
        <w:r w:rsidR="005971D6">
          <w:t xml:space="preserve"> </w:t>
        </w:r>
      </w:ins>
    </w:p>
    <w:p w14:paraId="249654C6" w14:textId="6520B6A8" w:rsidR="00B342D9" w:rsidRDefault="00CB3BBE" w:rsidP="00B342D9">
      <w:ins w:id="1432" w:author="Art Goldberg" w:date="2020-08-14T19:20:00Z">
        <w:r>
          <w:t xml:space="preserve">It </w:t>
        </w:r>
      </w:ins>
      <w:ins w:id="1433" w:author="Art Goldberg" w:date="2020-08-14T14:52:00Z">
        <w:r w:rsidR="00F56DA5">
          <w:t>use</w:t>
        </w:r>
      </w:ins>
      <w:ins w:id="1434" w:author="Art Goldberg" w:date="2020-08-14T19:20:00Z">
        <w:r>
          <w:t>s</w:t>
        </w:r>
      </w:ins>
      <w:ins w:id="1435" w:author="Art Goldberg" w:date="2020-08-14T14:52:00Z">
        <w:r w:rsidR="00F56DA5">
          <w:t xml:space="preserve"> </w:t>
        </w:r>
      </w:ins>
      <w:ins w:id="1436" w:author="Arthur Goldberg" w:date="2020-08-11T15:19:00Z">
        <w:del w:id="1437" w:author="Art Goldberg" w:date="2020-08-14T14:51:00Z">
          <w:r w:rsidR="004159EF" w:rsidRPr="004159EF" w:rsidDel="004A1753">
            <w:delText xml:space="preserve">We used </w:delText>
          </w:r>
        </w:del>
        <w:proofErr w:type="spellStart"/>
        <w:r w:rsidR="004159EF" w:rsidRPr="004159EF">
          <w:t>NumPy's</w:t>
        </w:r>
        <w:proofErr w:type="spellEnd"/>
        <w:r w:rsidR="004159EF" w:rsidRPr="004159EF">
          <w:t xml:space="preserve"> random number generator for stochastic simulation, and </w:t>
        </w:r>
      </w:ins>
      <w:ins w:id="1438" w:author="Arthur Goldberg" w:date="2020-08-11T15:25:00Z">
        <w:r w:rsidR="00115749">
          <w:t xml:space="preserve">its </w:t>
        </w:r>
      </w:ins>
      <w:ins w:id="1439" w:author="Arthur Goldberg" w:date="2020-08-11T15:19:00Z">
        <w:r w:rsidR="004159EF" w:rsidRPr="004159EF">
          <w:t xml:space="preserve">arrays to store and compare molecule counts; </w:t>
        </w:r>
      </w:ins>
      <w:ins w:id="1440" w:author="Art Goldberg" w:date="2020-08-14T14:54:00Z">
        <w:r w:rsidR="00F56DA5">
          <w:t>pandas</w:t>
        </w:r>
        <w:r w:rsidR="00F56DA5" w:rsidRPr="004159EF">
          <w:t xml:space="preserve"> </w:t>
        </w:r>
      </w:ins>
      <w:proofErr w:type="spellStart"/>
      <w:ins w:id="1441" w:author="Arthur Goldberg" w:date="2020-08-11T15:19:00Z">
        <w:r w:rsidR="004159EF" w:rsidRPr="004159EF">
          <w:t>DataFrame</w:t>
        </w:r>
      </w:ins>
      <w:ins w:id="1442" w:author="Arthur Goldberg" w:date="2020-08-11T15:23:00Z">
        <w:r w:rsidR="00115749">
          <w:t>s</w:t>
        </w:r>
        <w:proofErr w:type="spellEnd"/>
        <w:r w:rsidR="00115749">
          <w:t xml:space="preserve"> </w:t>
        </w:r>
        <w:del w:id="1443" w:author="Art Goldberg" w:date="2020-08-14T14:55:00Z">
          <w:r w:rsidR="00115749" w:rsidDel="00F56DA5">
            <w:delText xml:space="preserve">in </w:delText>
          </w:r>
        </w:del>
        <w:del w:id="1444" w:author="Art Goldberg" w:date="2020-08-14T14:54:00Z">
          <w:r w:rsidR="00115749" w:rsidDel="00F56DA5">
            <w:delText>pandas</w:delText>
          </w:r>
        </w:del>
      </w:ins>
      <w:ins w:id="1445" w:author="Arthur Goldberg" w:date="2020-08-11T15:19:00Z">
        <w:del w:id="1446" w:author="Art Goldberg" w:date="2020-08-14T14:54:00Z">
          <w:r w:rsidR="004159EF" w:rsidRPr="004159EF" w:rsidDel="00F56DA5">
            <w:delText xml:space="preserve"> to </w:delText>
          </w:r>
        </w:del>
      </w:ins>
      <w:ins w:id="1447" w:author="Arthur Goldberg" w:date="2020-08-11T15:26:00Z">
        <w:r w:rsidR="00FE23A2">
          <w:t>store</w:t>
        </w:r>
      </w:ins>
      <w:ins w:id="1448" w:author="Arthur Goldberg" w:date="2020-08-11T15:19:00Z">
        <w:r w:rsidR="004159EF" w:rsidRPr="004159EF">
          <w:t xml:space="preserve"> simulation predictions</w:t>
        </w:r>
      </w:ins>
      <w:ins w:id="1449" w:author="Arthur Goldberg" w:date="2020-08-11T15:26:00Z">
        <w:r w:rsidR="00FE23A2">
          <w:t xml:space="preserve"> and </w:t>
        </w:r>
      </w:ins>
      <w:ins w:id="1450" w:author="Arthur Goldberg" w:date="2020-08-11T15:28:00Z">
        <w:r w:rsidR="00FE23A2">
          <w:t>transfer them to and from files</w:t>
        </w:r>
      </w:ins>
      <w:ins w:id="1451" w:author="Arthur Goldberg" w:date="2020-08-11T15:19:00Z">
        <w:r w:rsidR="004159EF" w:rsidRPr="004159EF">
          <w:t xml:space="preserve">; </w:t>
        </w:r>
      </w:ins>
      <w:ins w:id="1452" w:author="Arthur Goldberg" w:date="2020-08-11T15:27:00Z">
        <w:del w:id="1453" w:author="Art Goldberg" w:date="2020-08-14T19:18:00Z">
          <w:r w:rsidR="00FE23A2" w:rsidDel="0010282A">
            <w:delText>networkx’s</w:delText>
          </w:r>
          <w:r w:rsidR="00FE23A2" w:rsidRPr="004159EF" w:rsidDel="0010282A">
            <w:delText xml:space="preserve"> [@hagberg2008exploring] </w:delText>
          </w:r>
        </w:del>
      </w:ins>
      <w:ins w:id="1454" w:author="Arthur Goldberg" w:date="2020-08-11T15:19:00Z">
        <w:r w:rsidR="004159EF" w:rsidRPr="004159EF">
          <w:t xml:space="preserve">directed graphs and </w:t>
        </w:r>
      </w:ins>
      <w:ins w:id="1455" w:author="Art Goldberg" w:date="2020-08-14T19:18:00Z">
        <w:r w:rsidR="0010282A">
          <w:t xml:space="preserve">the </w:t>
        </w:r>
      </w:ins>
      <w:ins w:id="1456" w:author="Arthur Goldberg" w:date="2020-08-11T15:19:00Z">
        <w:r w:rsidR="004159EF" w:rsidRPr="004159EF">
          <w:t xml:space="preserve">DFS algorithm </w:t>
        </w:r>
      </w:ins>
      <w:ins w:id="1457" w:author="Art Goldberg" w:date="2020-08-14T19:18:00Z">
        <w:r w:rsidR="0010282A">
          <w:t xml:space="preserve">in </w:t>
        </w:r>
        <w:proofErr w:type="spellStart"/>
        <w:r w:rsidR="0010282A">
          <w:t>networkx</w:t>
        </w:r>
        <w:proofErr w:type="spellEnd"/>
        <w:r w:rsidR="0010282A" w:rsidRPr="004159EF">
          <w:t xml:space="preserve"> </w:t>
        </w:r>
      </w:ins>
      <w:ins w:id="1458" w:author="Arthur Goldberg" w:date="2020-08-11T15:19:00Z">
        <w:del w:id="1459" w:author="Art Goldberg" w:date="2020-08-14T14:53:00Z">
          <w:r w:rsidR="004159EF" w:rsidRPr="004159EF" w:rsidDel="00F56DA5">
            <w:delText xml:space="preserve">to </w:delText>
          </w:r>
        </w:del>
        <w:r w:rsidR="004159EF" w:rsidRPr="004159EF">
          <w:t>analyze reaction network dependencies</w:t>
        </w:r>
      </w:ins>
      <w:ins w:id="1460" w:author="Art Goldberg" w:date="2020-08-14T19:18:00Z">
        <w:r w:rsidR="0010282A">
          <w:t xml:space="preserve"> </w:t>
        </w:r>
        <w:r w:rsidR="0010282A" w:rsidRPr="004159EF">
          <w:t>[@hagberg2008exploring]</w:t>
        </w:r>
      </w:ins>
      <w:ins w:id="1461" w:author="Arthur Goldberg" w:date="2020-08-11T15:19:00Z">
        <w:r w:rsidR="004159EF" w:rsidRPr="004159EF">
          <w:t xml:space="preserve">; </w:t>
        </w:r>
      </w:ins>
      <w:ins w:id="1462" w:author="Arthur Goldberg" w:date="2020-08-11T15:24:00Z">
        <w:r w:rsidR="00115749">
          <w:t xml:space="preserve">the </w:t>
        </w:r>
        <w:r w:rsidR="00115749" w:rsidRPr="004159EF">
          <w:t xml:space="preserve">ODE solver </w:t>
        </w:r>
        <w:del w:id="1463" w:author="Art Goldberg" w:date="2020-08-14T14:53:00Z">
          <w:r w:rsidR="00115749" w:rsidDel="00F56DA5">
            <w:delText xml:space="preserve"> </w:delText>
          </w:r>
        </w:del>
        <w:r w:rsidR="00115749">
          <w:t xml:space="preserve">in </w:t>
        </w:r>
      </w:ins>
      <w:proofErr w:type="spellStart"/>
      <w:ins w:id="1464" w:author="Arthur Goldberg" w:date="2020-08-11T15:19:00Z">
        <w:r w:rsidR="00115749">
          <w:t>scikits.ODES</w:t>
        </w:r>
        <w:proofErr w:type="spellEnd"/>
        <w:r w:rsidR="004159EF" w:rsidRPr="004159EF">
          <w:t xml:space="preserve"> </w:t>
        </w:r>
        <w:del w:id="1465" w:author="Art Goldberg" w:date="2020-08-14T19:18:00Z">
          <w:r w:rsidR="004159EF" w:rsidRPr="004159EF" w:rsidDel="0010282A">
            <w:delText xml:space="preserve">[@malengier2018odes] </w:delText>
          </w:r>
        </w:del>
        <w:del w:id="1466" w:author="Art Goldberg" w:date="2020-08-14T14:53:00Z">
          <w:r w:rsidR="004159EF" w:rsidRPr="004159EF" w:rsidDel="00F56DA5">
            <w:delText xml:space="preserve">to </w:delText>
          </w:r>
        </w:del>
        <w:r w:rsidR="004159EF" w:rsidRPr="004159EF">
          <w:t>determine</w:t>
        </w:r>
      </w:ins>
      <w:ins w:id="1467" w:author="Art Goldberg" w:date="2020-08-14T14:53:00Z">
        <w:r w:rsidR="00F56DA5">
          <w:t>s</w:t>
        </w:r>
      </w:ins>
      <w:ins w:id="1468" w:author="Arthur Goldberg" w:date="2020-08-11T15:19:00Z">
        <w:r w:rsidR="004159EF" w:rsidRPr="004159EF">
          <w:t xml:space="preserve"> the </w:t>
        </w:r>
      </w:ins>
      <w:ins w:id="1469" w:author="Art Goldberg" w:date="2020-08-14T14:58:00Z">
        <w:r w:rsidR="00A16B5B">
          <w:t xml:space="preserve">rate of change of species populations </w:t>
        </w:r>
      </w:ins>
      <w:ins w:id="1470" w:author="Art Goldberg" w:date="2020-08-14T14:59:00Z">
        <w:r w:rsidR="00A16B5B">
          <w:t>modeled by ODEs</w:t>
        </w:r>
      </w:ins>
      <w:ins w:id="1471" w:author="Art Goldberg" w:date="2020-08-14T19:18:00Z">
        <w:r w:rsidR="0010282A">
          <w:t xml:space="preserve"> </w:t>
        </w:r>
        <w:r w:rsidR="0010282A" w:rsidRPr="004159EF">
          <w:t>[@malengier2018odes]</w:t>
        </w:r>
      </w:ins>
      <w:ins w:id="1472" w:author="Art Goldberg" w:date="2020-08-14T14:59:00Z">
        <w:r w:rsidR="00A16B5B">
          <w:t xml:space="preserve">; </w:t>
        </w:r>
      </w:ins>
      <w:ins w:id="1473" w:author="Arthur Goldberg" w:date="2020-08-11T15:19:00Z">
        <w:del w:id="1474" w:author="Art Goldberg" w:date="2020-08-14T14:59:00Z">
          <w:r w:rsidR="004159EF" w:rsidRPr="004159EF" w:rsidDel="00A16B5B">
            <w:delText xml:space="preserve">time </w:delText>
          </w:r>
        </w:del>
      </w:ins>
      <w:ins w:id="1475" w:author="Arthur Goldberg" w:date="2020-08-11T15:22:00Z">
        <w:del w:id="1476" w:author="Art Goldberg" w:date="2020-08-14T14:59:00Z">
          <w:r w:rsidR="007167FD" w:rsidRPr="004159EF" w:rsidDel="00A16B5B">
            <w:delText>derivative</w:delText>
          </w:r>
          <w:r w:rsidR="007167FD" w:rsidDel="00A16B5B">
            <w:delText>s</w:delText>
          </w:r>
        </w:del>
      </w:ins>
      <w:ins w:id="1477" w:author="Arthur Goldberg" w:date="2020-08-11T15:19:00Z">
        <w:del w:id="1478" w:author="Art Goldberg" w:date="2020-08-14T14:59:00Z">
          <w:r w:rsidR="004159EF" w:rsidRPr="004159EF" w:rsidDel="00A16B5B">
            <w:delText xml:space="preserve"> of molecule counts; </w:delText>
          </w:r>
        </w:del>
        <w:r w:rsidR="004159EF" w:rsidRPr="004159EF">
          <w:t xml:space="preserve">and </w:t>
        </w:r>
        <w:proofErr w:type="spellStart"/>
        <w:r w:rsidR="004159EF" w:rsidRPr="004159EF">
          <w:t>matplotlib</w:t>
        </w:r>
        <w:proofErr w:type="spellEnd"/>
        <w:del w:id="1479" w:author="Art Goldberg" w:date="2020-08-14T19:19:00Z">
          <w:r w:rsidR="004159EF" w:rsidRPr="004159EF" w:rsidDel="0010282A">
            <w:delText xml:space="preserve"> [@Hunter:2007]</w:delText>
          </w:r>
        </w:del>
        <w:r w:rsidR="004159EF" w:rsidRPr="004159EF">
          <w:t xml:space="preserve"> </w:t>
        </w:r>
        <w:del w:id="1480" w:author="Art Goldberg" w:date="2020-08-14T14:53:00Z">
          <w:r w:rsidR="004159EF" w:rsidRPr="004159EF" w:rsidDel="00F56DA5">
            <w:delText xml:space="preserve">to </w:delText>
          </w:r>
        </w:del>
        <w:r w:rsidR="004159EF" w:rsidRPr="004159EF">
          <w:t>visualize</w:t>
        </w:r>
      </w:ins>
      <w:ins w:id="1481" w:author="Art Goldberg" w:date="2020-08-14T14:53:00Z">
        <w:r w:rsidR="00F56DA5">
          <w:t>s</w:t>
        </w:r>
      </w:ins>
      <w:ins w:id="1482" w:author="Arthur Goldberg" w:date="2020-08-11T15:19:00Z">
        <w:r w:rsidR="004159EF" w:rsidRPr="004159EF">
          <w:t xml:space="preserve"> simulation predictions</w:t>
        </w:r>
      </w:ins>
      <w:ins w:id="1483" w:author="Art Goldberg" w:date="2020-08-14T19:19:00Z">
        <w:r w:rsidR="0010282A" w:rsidRPr="004159EF">
          <w:t xml:space="preserve"> [@Hunter:2007]</w:t>
        </w:r>
      </w:ins>
      <w:ins w:id="1484" w:author="Art Goldberg" w:date="2020-08-06T12:52:00Z">
        <w:del w:id="1485" w:author="Arthur Goldberg" w:date="2020-08-11T15:18:00Z">
          <w:r w:rsidR="00295840" w:rsidDel="00B22796">
            <w:delText xml:space="preserve">In addition, </w:delText>
          </w:r>
        </w:del>
      </w:ins>
      <w:del w:id="1486" w:author="Arthur Goldberg" w:date="2020-08-11T15:18:00Z">
        <w:r w:rsidR="00593DB1" w:rsidDel="00B22796">
          <w:rPr>
            <w:rStyle w:val="CommentReference"/>
          </w:rPr>
          <w:commentReference w:id="1423"/>
        </w:r>
        <w:commentRangeEnd w:id="1424"/>
        <w:r w:rsidR="00295840" w:rsidDel="00B22796">
          <w:rPr>
            <w:rStyle w:val="CommentReference"/>
          </w:rPr>
          <w:commentReference w:id="1424"/>
        </w:r>
        <w:r w:rsidR="00B342D9" w:rsidDel="00B22796">
          <w:delText xml:space="preserve">DE-Sim’s Python foundation enabled us to </w:delText>
        </w:r>
        <w:r w:rsidR="00E72C8D" w:rsidDel="00B22796">
          <w:delText xml:space="preserve">dramatically reduce the effort required to build WC-Sim by </w:delText>
        </w:r>
        <w:r w:rsidR="00F3323E" w:rsidDel="00B22796">
          <w:delText>leveraging</w:delText>
        </w:r>
        <w:r w:rsidR="00B342D9" w:rsidDel="00B22796">
          <w:delText xml:space="preserve"> data-science tools </w:delText>
        </w:r>
        <w:r w:rsidR="00395DD6" w:rsidDel="00B22796">
          <w:delText>including</w:delText>
        </w:r>
      </w:del>
      <w:del w:id="1487" w:author="Arthur Goldberg" w:date="2020-08-11T15:20:00Z">
        <w:r w:rsidR="00395DD6" w:rsidDel="004159EF">
          <w:delText xml:space="preserve"> </w:delText>
        </w:r>
        <w:commentRangeStart w:id="1488"/>
        <w:commentRangeStart w:id="1489"/>
        <w:r w:rsidR="00B342D9" w:rsidDel="004159EF">
          <w:delText xml:space="preserve">pandas, </w:delText>
        </w:r>
      </w:del>
      <w:del w:id="1490" w:author="Arthur Goldberg" w:date="2020-08-11T14:50:00Z">
        <w:r w:rsidR="00395DD6" w:rsidDel="00E516B9">
          <w:delText xml:space="preserve">networkx, matplotlib, </w:delText>
        </w:r>
        <w:r w:rsidR="00B342D9" w:rsidDel="00E516B9">
          <w:delText>NumPy, and SciPy</w:delText>
        </w:r>
      </w:del>
      <w:r w:rsidR="00B342D9">
        <w:t>.</w:t>
      </w:r>
      <w:commentRangeEnd w:id="1488"/>
      <w:r w:rsidR="00593DB1">
        <w:rPr>
          <w:rStyle w:val="CommentReference"/>
        </w:rPr>
        <w:commentReference w:id="1488"/>
      </w:r>
      <w:commentRangeEnd w:id="1489"/>
      <w:r w:rsidR="004159EF">
        <w:rPr>
          <w:rStyle w:val="CommentReference"/>
        </w:rPr>
        <w:commentReference w:id="1489"/>
      </w:r>
    </w:p>
    <w:p w14:paraId="349A9704" w14:textId="55DFAD9B" w:rsidR="00A37E63" w:rsidDel="008C2664" w:rsidRDefault="00A37E63" w:rsidP="00B342D9">
      <w:pPr>
        <w:rPr>
          <w:del w:id="1491" w:author="Art Goldberg" w:date="2020-08-13T20:36:00Z"/>
        </w:rPr>
      </w:pPr>
      <w:r>
        <w:t xml:space="preserve">We anticipate </w:t>
      </w:r>
      <w:r w:rsidR="00E72C8D">
        <w:t xml:space="preserve">that </w:t>
      </w:r>
      <w:r>
        <w:t xml:space="preserve">WC-Sim will enable researchers to </w:t>
      </w:r>
      <w:r w:rsidR="00632505">
        <w:t xml:space="preserve">conduct </w:t>
      </w:r>
      <w:r>
        <w:t>unprecedented s</w:t>
      </w:r>
      <w:r w:rsidR="00632505">
        <w:t xml:space="preserve">imulation </w:t>
      </w:r>
      <w:del w:id="1492" w:author="Art Goldberg" w:date="2020-08-14T14:59:00Z">
        <w:r w:rsidR="00632505" w:rsidDel="00A16B5B">
          <w:delText>experiments</w:delText>
        </w:r>
        <w:r w:rsidDel="00A16B5B">
          <w:delText xml:space="preserve"> </w:delText>
        </w:r>
        <w:r w:rsidR="00812498" w:rsidDel="00A16B5B">
          <w:delText>about</w:delText>
        </w:r>
        <w:r w:rsidDel="00A16B5B">
          <w:delText xml:space="preserve"> </w:delText>
        </w:r>
      </w:del>
      <w:ins w:id="1493" w:author="Art Goldberg" w:date="2020-08-14T14:59:00Z">
        <w:r w:rsidR="00A16B5B">
          <w:t xml:space="preserve">studies of </w:t>
        </w:r>
      </w:ins>
      <w:r>
        <w:t>cellular biochemistry.</w:t>
      </w:r>
    </w:p>
    <w:p w14:paraId="29A03292" w14:textId="57F4F4BB" w:rsidR="00A37E63" w:rsidDel="008C2664" w:rsidRDefault="00A37E63" w:rsidP="00A37E63">
      <w:pPr>
        <w:rPr>
          <w:del w:id="1494" w:author="Art Goldberg" w:date="2020-08-13T20:36:00Z"/>
        </w:rPr>
      </w:pPr>
      <w:moveFromRangeStart w:id="1495" w:author="Art Goldberg" w:date="2020-08-08T14:21:00Z" w:name="move47788888"/>
    </w:p>
    <w:p w14:paraId="4FAA6F1F" w14:textId="7886E540" w:rsidR="008072AC" w:rsidDel="008C2664" w:rsidRDefault="008072AC" w:rsidP="008072AC">
      <w:pPr>
        <w:rPr>
          <w:del w:id="1496" w:author="Art Goldberg" w:date="2020-08-13T20:36:00Z"/>
        </w:rPr>
      </w:pPr>
      <w:commentRangeStart w:id="1497"/>
      <w:moveFrom w:id="1498" w:author="Art Goldberg" w:date="2020-08-08T14:21:00Z">
        <w:del w:id="1499" w:author="Art Goldberg" w:date="2020-08-13T20:36:00Z">
          <w:r w:rsidDel="008C2664">
            <w:delText xml:space="preserve"># </w:delText>
          </w:r>
          <w:commentRangeStart w:id="1500"/>
          <w:r w:rsidDel="008C2664">
            <w:delText>Summary of DE-Sim’s key features</w:delText>
          </w:r>
          <w:commentRangeEnd w:id="1497"/>
          <w:r w:rsidR="005D7A5A" w:rsidDel="008C2664">
            <w:rPr>
              <w:rStyle w:val="CommentReference"/>
            </w:rPr>
            <w:commentReference w:id="1497"/>
          </w:r>
          <w:commentRangeEnd w:id="1500"/>
          <w:r w:rsidR="00BB7AFE" w:rsidDel="008C2664">
            <w:rPr>
              <w:rStyle w:val="CommentReference"/>
            </w:rPr>
            <w:commentReference w:id="1500"/>
          </w:r>
        </w:del>
      </w:moveFrom>
    </w:p>
    <w:p w14:paraId="5875E3A2" w14:textId="6A15B6FB" w:rsidR="008072AC" w:rsidDel="008C2664" w:rsidRDefault="008072AC" w:rsidP="008072AC">
      <w:pPr>
        <w:rPr>
          <w:del w:id="1501" w:author="Art Goldberg" w:date="2020-08-13T20:36:00Z"/>
        </w:rPr>
      </w:pPr>
    </w:p>
    <w:p w14:paraId="3DAAA2DB" w14:textId="7724A8AA" w:rsidR="008072AC" w:rsidDel="008C2664" w:rsidRDefault="008072AC" w:rsidP="008072AC">
      <w:pPr>
        <w:rPr>
          <w:del w:id="1502" w:author="Art Goldberg" w:date="2020-08-13T20:36:00Z"/>
        </w:rPr>
      </w:pPr>
      <w:moveFrom w:id="1503" w:author="Art Goldberg" w:date="2020-08-08T14:21:00Z">
        <w:del w:id="1504" w:author="Art Goldberg" w:date="2020-08-13T20:36:00Z">
          <w:r w:rsidDel="008C2664">
            <w:delText>DE-Sim provides the following features that help users build and simulate complex, data-driven, discrete-event models:</w:delText>
          </w:r>
        </w:del>
      </w:moveFrom>
    </w:p>
    <w:p w14:paraId="56367FB4" w14:textId="546783D5" w:rsidR="008072AC" w:rsidDel="008C2664" w:rsidRDefault="008072AC" w:rsidP="008072AC">
      <w:pPr>
        <w:rPr>
          <w:del w:id="1505" w:author="Art Goldberg" w:date="2020-08-13T20:36:00Z"/>
        </w:rPr>
      </w:pPr>
    </w:p>
    <w:p w14:paraId="03CDF58F" w14:textId="32638115" w:rsidR="008072AC" w:rsidDel="008C2664" w:rsidRDefault="008072AC" w:rsidP="008072AC">
      <w:pPr>
        <w:rPr>
          <w:del w:id="1506" w:author="Art Goldberg" w:date="2020-08-13T20:36:00Z"/>
        </w:rPr>
      </w:pPr>
      <w:moveFrom w:id="1507" w:author="Art Goldberg" w:date="2020-08-08T14:21:00Z">
        <w:del w:id="1508" w:author="Art Goldberg" w:date="2020-08-13T20:36:00Z">
          <w:r w:rsidDel="008C2664">
            <w:delText xml:space="preserve">* **Object-oriented modeling:** DE-Sim </w:delText>
          </w:r>
          <w:r w:rsidR="00BF0111" w:rsidDel="008C2664">
            <w:delText xml:space="preserve">enables modelers to </w:delText>
          </w:r>
          <w:r w:rsidDel="008C2664">
            <w:delText xml:space="preserve">use object-oriented Python programming to build models. This </w:delText>
          </w:r>
          <w:r w:rsidR="00BF0111" w:rsidDel="008C2664">
            <w:delText>makes it easy to</w:delText>
          </w:r>
          <w:r w:rsidDel="008C2664">
            <w:delText xml:space="preserve"> construct complex </w:delText>
          </w:r>
          <w:r w:rsidR="00BF0111" w:rsidDel="008C2664">
            <w:delText>models</w:delText>
          </w:r>
          <w:r w:rsidDel="008C2664">
            <w:delText>.</w:delText>
          </w:r>
        </w:del>
      </w:moveFrom>
    </w:p>
    <w:p w14:paraId="0F522846" w14:textId="7030E243" w:rsidR="008072AC" w:rsidDel="008C2664" w:rsidRDefault="008072AC" w:rsidP="008072AC">
      <w:pPr>
        <w:rPr>
          <w:del w:id="1509" w:author="Art Goldberg" w:date="2020-08-13T20:36:00Z"/>
        </w:rPr>
      </w:pPr>
      <w:moveFrom w:id="1510" w:author="Art Goldberg" w:date="2020-08-08T14:21:00Z">
        <w:del w:id="1511" w:author="Art Goldberg" w:date="2020-08-13T20:36:00Z">
          <w:r w:rsidDel="008C2664">
            <w:delText xml:space="preserve">* **Access to Python’s data-science tools:** </w:delText>
          </w:r>
          <w:r w:rsidR="00BF0111" w:rsidDel="008C2664">
            <w:delText xml:space="preserve">By building on Python, </w:delText>
          </w:r>
          <w:r w:rsidDel="008C2664">
            <w:delText xml:space="preserve">DE-Sim </w:delText>
          </w:r>
          <w:r w:rsidR="00BF0111" w:rsidDel="008C2664">
            <w:delText>enables</w:delText>
          </w:r>
          <w:r w:rsidDel="008C2664">
            <w:delText xml:space="preserve"> researchers </w:delText>
          </w:r>
          <w:r w:rsidR="00BF0111" w:rsidDel="008C2664">
            <w:delText>to use</w:delText>
          </w:r>
          <w:r w:rsidDel="008C2664">
            <w:delText xml:space="preserve"> high-level data science packages such as NumPy, pandas, and SciPy to integrate large, heterogeneous datasets </w:delText>
          </w:r>
          <w:r w:rsidR="00BF0111" w:rsidDel="008C2664">
            <w:delText>to build</w:delText>
          </w:r>
          <w:r w:rsidDel="008C2664">
            <w:delText xml:space="preserve"> models</w:delText>
          </w:r>
          <w:r w:rsidR="00BF0111" w:rsidDel="008C2664">
            <w:delText xml:space="preserve"> and analyze their simulations</w:delText>
          </w:r>
          <w:r w:rsidDel="008C2664">
            <w:delText>.</w:delText>
          </w:r>
        </w:del>
      </w:moveFrom>
    </w:p>
    <w:p w14:paraId="5DDFB72E" w14:textId="117DF7D5" w:rsidR="008072AC" w:rsidDel="008C2664" w:rsidRDefault="008072AC" w:rsidP="008072AC">
      <w:pPr>
        <w:rPr>
          <w:del w:id="1512" w:author="Art Goldberg" w:date="2020-08-13T20:36:00Z"/>
        </w:rPr>
      </w:pPr>
      <w:moveFrom w:id="1513" w:author="Art Goldberg" w:date="2020-08-08T14:21:00Z">
        <w:del w:id="1514" w:author="Art Goldberg" w:date="2020-08-13T20:36:00Z">
          <w:r w:rsidDel="008C2664">
            <w:delText>* **Simple simulation logging:** DE-Sim supports easily configured, high performance Python logs which can log simulation data that help users debug their models.</w:delText>
          </w:r>
        </w:del>
      </w:moveFrom>
    </w:p>
    <w:p w14:paraId="6A8350ED" w14:textId="20DC186B" w:rsidR="008072AC" w:rsidDel="008C2664" w:rsidRDefault="008072AC" w:rsidP="008072AC">
      <w:pPr>
        <w:rPr>
          <w:del w:id="1515" w:author="Art Goldberg" w:date="2020-08-13T20:36:00Z"/>
        </w:rPr>
      </w:pPr>
      <w:moveFrom w:id="1516" w:author="Art Goldberg" w:date="2020-08-08T14:21:00Z">
        <w:del w:id="1517" w:author="Art Goldberg" w:date="2020-08-13T20:36:00Z">
          <w:r w:rsidDel="008C2664">
            <w:delText>* **Checkpointing of simulation state:** DE-Sim can checkpoint the state of a simulation to a file.</w:delText>
          </w:r>
        </w:del>
      </w:moveFrom>
    </w:p>
    <w:p w14:paraId="4AC47F8B" w14:textId="1EF84D1C" w:rsidR="008072AC" w:rsidDel="008C2664" w:rsidRDefault="008072AC" w:rsidP="008072AC">
      <w:pPr>
        <w:rPr>
          <w:del w:id="1518" w:author="Art Goldberg" w:date="2020-08-13T20:36:00Z"/>
        </w:rPr>
      </w:pPr>
      <w:moveFrom w:id="1519" w:author="Art Goldberg" w:date="2020-08-08T14:21:00Z">
        <w:del w:id="1520" w:author="Art Goldberg" w:date="2020-08-13T20:36:00Z">
          <w:r w:rsidDel="008C2664">
            <w:delText>A record of the predictions</w:delText>
          </w:r>
          <w:r w:rsidRPr="006C58DC" w:rsidDel="008C2664">
            <w:delText xml:space="preserve"> </w:delText>
          </w:r>
          <w:r w:rsidDel="008C2664">
            <w:delText>made by a simulation run are e</w:delText>
          </w:r>
          <w:r w:rsidR="007046FD" w:rsidDel="008C2664">
            <w:delText>asily obtained by subclassing a</w:delText>
          </w:r>
          <w:r w:rsidDel="008C2664">
            <w:delText xml:space="preserve"> </w:delText>
          </w:r>
          <w:r w:rsidR="007046FD" w:rsidDel="008C2664">
            <w:delText xml:space="preserve">DE-Sim </w:delText>
          </w:r>
          <w:r w:rsidDel="008C2664">
            <w:delText>a</w:delText>
          </w:r>
          <w:r w:rsidRPr="00AB11D8" w:rsidDel="008C2664">
            <w:delText>bstract class that creates periodic checkpoints</w:delText>
          </w:r>
          <w:r w:rsidDel="008C2664">
            <w:delText>.</w:delText>
          </w:r>
        </w:del>
      </w:moveFrom>
    </w:p>
    <w:p w14:paraId="6F5DE377" w14:textId="0D569203" w:rsidR="008072AC" w:rsidDel="008C2664" w:rsidRDefault="008072AC" w:rsidP="008072AC">
      <w:pPr>
        <w:rPr>
          <w:del w:id="1521" w:author="Art Goldberg" w:date="2020-08-13T20:36:00Z"/>
        </w:rPr>
      </w:pPr>
      <w:moveFrom w:id="1522" w:author="Art Goldberg" w:date="2020-08-08T14:21:00Z">
        <w:del w:id="1523" w:author="Art Goldberg" w:date="2020-08-13T20:36:00Z">
          <w:r w:rsidDel="008C2664">
            <w:delText>In addition, DE-Sim automatically records configuration information such as a simulation run</w:delText>
          </w:r>
          <w:r w:rsidR="0058630E" w:rsidDel="008C2664">
            <w:delText>’s</w:delText>
          </w:r>
          <w:r w:rsidDel="008C2664">
            <w:delText xml:space="preserve"> arguments and metadata such as the start time and duration of the simulation.</w:delText>
          </w:r>
        </w:del>
      </w:moveFrom>
    </w:p>
    <w:p w14:paraId="7FEC429D" w14:textId="294EF4E3" w:rsidR="008072AC" w:rsidDel="008C2664" w:rsidRDefault="008072AC" w:rsidP="008072AC">
      <w:pPr>
        <w:rPr>
          <w:del w:id="1524" w:author="Art Goldberg" w:date="2020-08-13T20:36:00Z"/>
        </w:rPr>
      </w:pPr>
      <w:moveFrom w:id="1525" w:author="Art Goldberg" w:date="2020-08-08T14:21:00Z">
        <w:del w:id="1526" w:author="Art Goldberg" w:date="2020-08-13T20:36:00Z">
          <w:r w:rsidDel="008C2664">
            <w:delText xml:space="preserve">* **Powerful stop conditions:** DE-Sim makes it easy to implement complex stop conditions. These are implemented as arbitrary Python functions that return true when the simulation </w:delText>
          </w:r>
          <w:r w:rsidR="0058630E" w:rsidDel="008C2664">
            <w:delText>should be terminated</w:delText>
          </w:r>
          <w:r w:rsidDel="008C2664">
            <w:delText>.</w:delText>
          </w:r>
        </w:del>
      </w:moveFrom>
    </w:p>
    <w:p w14:paraId="25C480F1" w14:textId="78E5C5FA" w:rsidR="008072AC" w:rsidDel="008C2664" w:rsidRDefault="008072AC" w:rsidP="008072AC">
      <w:pPr>
        <w:rPr>
          <w:del w:id="1527" w:author="Art Goldberg" w:date="2020-08-13T20:36:00Z"/>
        </w:rPr>
      </w:pPr>
      <w:moveFrom w:id="1528" w:author="Art Goldberg" w:date="2020-08-08T14:21:00Z">
        <w:del w:id="1529" w:author="Art Goldberg" w:date="2020-08-13T20:36:00Z">
          <w:r w:rsidDel="008C2664">
            <w:delText>* **Space-time visualizations for analysis and debugging:** DE-Sim can generate space-time visualizations of simulation trajectories (\autoref{fig:phold_space_time_plot}). These diagrams help understand and debug models.</w:delText>
          </w:r>
        </w:del>
      </w:moveFrom>
    </w:p>
    <w:p w14:paraId="7E93536C" w14:textId="09F525E8" w:rsidR="008072AC" w:rsidDel="008C2664" w:rsidRDefault="008072AC" w:rsidP="008072AC">
      <w:pPr>
        <w:rPr>
          <w:del w:id="1530" w:author="Art Goldberg" w:date="2020-08-13T20:36:00Z"/>
        </w:rPr>
      </w:pPr>
      <w:moveFrom w:id="1531" w:author="Art Goldberg" w:date="2020-08-08T14:21:00Z">
        <w:del w:id="1532" w:author="Art Goldberg" w:date="2020-08-13T20:36:00Z">
          <w:r w:rsidDel="008C2664">
            <w:delText>* **Reproducible simulations:** DE-Sim simulation runs are *reproducible*, which means that repeated executions of a simulation with the same input -- including seeds for random number generators -- will produce exactly the same simulation trajectories.</w:delText>
          </w:r>
        </w:del>
      </w:moveFrom>
    </w:p>
    <w:p w14:paraId="74F44713" w14:textId="4DF223BF" w:rsidR="008072AC" w:rsidDel="008C2664" w:rsidRDefault="008072AC" w:rsidP="008072AC">
      <w:pPr>
        <w:rPr>
          <w:del w:id="1533" w:author="Art Goldberg" w:date="2020-08-13T20:36:00Z"/>
        </w:rPr>
      </w:pPr>
      <w:moveFrom w:id="1534" w:author="Art Goldberg" w:date="2020-08-08T14:21:00Z">
        <w:del w:id="1535" w:author="Art Goldberg" w:date="2020-08-13T20:36:00Z">
          <w:r w:rsidDel="008C2664">
            <w:delText xml:space="preserve">* **Controlled, reproducible execution of simultaneous events:** An OO discrete-event simulation may contain simultaneous events. A simulation object may receive multiple events </w:delText>
          </w:r>
          <w:r w:rsidR="00267401" w:rsidDel="008C2664">
            <w:delText>simultaneously</w:delText>
          </w:r>
          <w:r w:rsidDel="008C2664">
            <w:delText xml:space="preserve">, and multiple simulation objects may receive events at the same simulation time. </w:delText>
          </w:r>
        </w:del>
      </w:moveFrom>
    </w:p>
    <w:p w14:paraId="5A579305" w14:textId="1268227C" w:rsidR="008072AC" w:rsidDel="009E5571" w:rsidRDefault="008072AC" w:rsidP="008072AC">
      <w:commentRangeStart w:id="1536"/>
      <w:moveFrom w:id="1537" w:author="Art Goldberg" w:date="2020-08-08T14:21:00Z">
        <w:r w:rsidDel="009E5571">
          <w:t>In both of these cases DE-Sim provides discrete-event models with full and convenient control over the execution order of simultaneous messages.</w:t>
        </w:r>
        <w:commentRangeEnd w:id="1536"/>
        <w:r w:rsidR="00B669C1" w:rsidDel="009E5571">
          <w:rPr>
            <w:rStyle w:val="CommentReference"/>
          </w:rPr>
          <w:commentReference w:id="1536"/>
        </w:r>
      </w:moveFrom>
    </w:p>
    <w:moveFromRangeEnd w:id="1495"/>
    <w:p w14:paraId="0E28D61A" w14:textId="1BFFA940" w:rsidR="008072AC" w:rsidRDefault="008072AC" w:rsidP="00A37E63"/>
    <w:p w14:paraId="3C7DF227" w14:textId="206B8FAE" w:rsidR="00295840" w:rsidRDefault="00295840" w:rsidP="00295840">
      <w:pPr>
        <w:rPr>
          <w:ins w:id="1538" w:author="Art Goldberg" w:date="2020-08-14T10:26:00Z"/>
        </w:rPr>
      </w:pPr>
      <w:commentRangeStart w:id="1539"/>
      <w:commentRangeStart w:id="1540"/>
      <w:ins w:id="1541" w:author="Art Goldberg" w:date="2020-08-06T12:53:00Z">
        <w:r>
          <w:t>#</w:t>
        </w:r>
        <w:commentRangeEnd w:id="1539"/>
        <w:r>
          <w:rPr>
            <w:rStyle w:val="CommentReference"/>
          </w:rPr>
          <w:commentReference w:id="1539"/>
        </w:r>
      </w:ins>
      <w:commentRangeEnd w:id="1540"/>
      <w:ins w:id="1542" w:author="Art Goldberg" w:date="2020-08-14T14:24:00Z">
        <w:r w:rsidR="009446B4">
          <w:rPr>
            <w:rStyle w:val="CommentReference"/>
          </w:rPr>
          <w:commentReference w:id="1540"/>
        </w:r>
      </w:ins>
      <w:ins w:id="1543" w:author="Art Goldberg" w:date="2020-08-06T12:53:00Z">
        <w:r>
          <w:t xml:space="preserve"> Conclusion</w:t>
        </w:r>
      </w:ins>
      <w:ins w:id="1544" w:author="Art Goldberg" w:date="2020-08-14T11:37:00Z">
        <w:r w:rsidR="00EE465D">
          <w:t>s</w:t>
        </w:r>
      </w:ins>
    </w:p>
    <w:p w14:paraId="58EE572C" w14:textId="77777777" w:rsidR="00D742A4" w:rsidRDefault="00D742A4" w:rsidP="00295840">
      <w:pPr>
        <w:rPr>
          <w:ins w:id="1545" w:author="Art Goldberg" w:date="2020-08-14T10:32:00Z"/>
        </w:rPr>
      </w:pPr>
    </w:p>
    <w:p w14:paraId="08065951" w14:textId="014BBF9D" w:rsidR="00D742A4" w:rsidRDefault="009769EA" w:rsidP="00295840">
      <w:pPr>
        <w:rPr>
          <w:ins w:id="1546" w:author="Art Goldberg" w:date="2020-08-14T10:32:00Z"/>
        </w:rPr>
      </w:pPr>
      <w:ins w:id="1547" w:author="Art Goldberg" w:date="2020-08-14T11:38:00Z">
        <w:r>
          <w:t>[</w:t>
        </w:r>
      </w:ins>
      <w:ins w:id="1548" w:author="Art Goldberg" w:date="2020-08-14T10:29:00Z">
        <w:r w:rsidR="007577F7">
          <w:t>DE-Sim</w:t>
        </w:r>
      </w:ins>
      <w:ins w:id="1549" w:author="Art Goldberg" w:date="2020-08-14T11:38:00Z">
        <w:r>
          <w:t>](</w:t>
        </w:r>
      </w:ins>
      <w:ins w:id="1550" w:author="Art Goldberg" w:date="2020-08-14T11:39:00Z">
        <w:r>
          <w:t>https://pypi.org/project/de-sim/</w:t>
        </w:r>
      </w:ins>
      <w:ins w:id="1551" w:author="Art Goldberg" w:date="2020-08-14T11:38:00Z">
        <w:r>
          <w:t>)</w:t>
        </w:r>
      </w:ins>
      <w:ins w:id="1552" w:author="Art Goldberg" w:date="2020-08-14T10:29:00Z">
        <w:r w:rsidR="007577F7">
          <w:t xml:space="preserve"> is an </w:t>
        </w:r>
      </w:ins>
      <w:ins w:id="1553" w:author="Art Goldberg" w:date="2020-08-14T11:29:00Z">
        <w:r w:rsidR="00B5617B">
          <w:t xml:space="preserve">open-source, </w:t>
        </w:r>
      </w:ins>
      <w:ins w:id="1554" w:author="Art Goldberg" w:date="2020-08-14T10:29:00Z">
        <w:r w:rsidR="007577F7">
          <w:t>object-oriented</w:t>
        </w:r>
      </w:ins>
      <w:ins w:id="1555" w:author="Art Goldberg" w:date="2020-08-14T10:30:00Z">
        <w:r w:rsidR="007577F7">
          <w:t>,</w:t>
        </w:r>
      </w:ins>
      <w:ins w:id="1556" w:author="Art Goldberg" w:date="2020-08-14T10:29:00Z">
        <w:r w:rsidR="007577F7">
          <w:t xml:space="preserve"> discrete-event simulation tool </w:t>
        </w:r>
      </w:ins>
      <w:ins w:id="1557" w:author="Art Goldberg" w:date="2020-08-14T13:41:00Z">
        <w:r w:rsidR="005A49EF">
          <w:t xml:space="preserve">implemented </w:t>
        </w:r>
      </w:ins>
      <w:ins w:id="1558" w:author="Art Goldberg" w:date="2020-08-14T10:29:00Z">
        <w:r w:rsidR="007577F7">
          <w:t>in Python.</w:t>
        </w:r>
      </w:ins>
    </w:p>
    <w:p w14:paraId="5951028E" w14:textId="4FEF7EBD" w:rsidR="00DB3B72" w:rsidRDefault="00965C53" w:rsidP="00295840">
      <w:pPr>
        <w:rPr>
          <w:ins w:id="1559" w:author="Art Goldberg" w:date="2020-08-14T11:42:00Z"/>
        </w:rPr>
      </w:pPr>
      <w:ins w:id="1560" w:author="Art Goldberg" w:date="2020-08-14T10:33:00Z">
        <w:r>
          <w:t xml:space="preserve">We encourage researchers who </w:t>
        </w:r>
      </w:ins>
      <w:ins w:id="1561" w:author="Art Goldberg" w:date="2020-08-14T13:22:00Z">
        <w:r w:rsidR="00B169E8">
          <w:t>us</w:t>
        </w:r>
      </w:ins>
      <w:ins w:id="1562" w:author="Art Goldberg" w:date="2020-08-14T13:52:00Z">
        <w:r w:rsidR="00DB3B72">
          <w:t>e</w:t>
        </w:r>
      </w:ins>
      <w:ins w:id="1563" w:author="Art Goldberg" w:date="2020-08-14T10:34:00Z">
        <w:r>
          <w:t xml:space="preserve"> discrete-event models to understand the dynamics of complex systems </w:t>
        </w:r>
      </w:ins>
      <w:ins w:id="1564" w:author="Art Goldberg" w:date="2020-08-14T10:38:00Z">
        <w:r w:rsidR="009E471A">
          <w:t xml:space="preserve">to try DE-Sim because it combines two features </w:t>
        </w:r>
      </w:ins>
      <w:ins w:id="1565" w:author="Art Goldberg" w:date="2020-08-14T19:23:00Z">
        <w:r w:rsidR="00E3299F">
          <w:t xml:space="preserve">that are </w:t>
        </w:r>
      </w:ins>
      <w:ins w:id="1566" w:author="Art Goldberg" w:date="2020-08-14T10:38:00Z">
        <w:r w:rsidR="009E471A">
          <w:t xml:space="preserve">not available </w:t>
        </w:r>
      </w:ins>
      <w:ins w:id="1567" w:author="Art Goldberg" w:date="2020-08-14T13:58:00Z">
        <w:r w:rsidR="009E471A">
          <w:t xml:space="preserve">together </w:t>
        </w:r>
      </w:ins>
      <w:ins w:id="1568" w:author="Art Goldberg" w:date="2020-08-14T10:38:00Z">
        <w:r w:rsidR="009E471A">
          <w:t>in other tools.</w:t>
        </w:r>
      </w:ins>
    </w:p>
    <w:p w14:paraId="1BD21F97" w14:textId="1A20C075" w:rsidR="00556A5C" w:rsidRDefault="00556A5C" w:rsidP="00661F0B">
      <w:pPr>
        <w:rPr>
          <w:ins w:id="1569" w:author="Art Goldberg" w:date="2020-08-14T14:04:00Z"/>
        </w:rPr>
      </w:pPr>
      <w:ins w:id="1570" w:author="Art Goldberg" w:date="2020-08-14T14:07:00Z">
        <w:r>
          <w:t>First, d</w:t>
        </w:r>
      </w:ins>
      <w:ins w:id="1571" w:author="Art Goldberg" w:date="2020-08-14T14:02:00Z">
        <w:r w:rsidR="00661F0B">
          <w:t>iscrete-event models defined in DE-Sim are constructed from multiple, interacting simulation objects</w:t>
        </w:r>
      </w:ins>
      <w:ins w:id="1572" w:author="Art Goldberg" w:date="2020-08-14T14:04:00Z">
        <w:r>
          <w:t>.</w:t>
        </w:r>
      </w:ins>
    </w:p>
    <w:p w14:paraId="6C725028" w14:textId="47DF05E6" w:rsidR="00556A5C" w:rsidRDefault="00556A5C" w:rsidP="00661F0B">
      <w:pPr>
        <w:rPr>
          <w:ins w:id="1573" w:author="Art Goldberg" w:date="2020-08-14T14:05:00Z"/>
        </w:rPr>
      </w:pPr>
      <w:ins w:id="1574" w:author="Art Goldberg" w:date="2020-08-14T14:04:00Z">
        <w:r>
          <w:t xml:space="preserve">This gives </w:t>
        </w:r>
      </w:ins>
      <w:ins w:id="1575" w:author="Art Goldberg" w:date="2020-08-14T14:02:00Z">
        <w:r w:rsidR="00661F0B">
          <w:t xml:space="preserve">modelers the ability to </w:t>
        </w:r>
      </w:ins>
      <w:ins w:id="1576" w:author="Art Goldberg" w:date="2020-08-14T14:21:00Z">
        <w:r w:rsidR="009446B4">
          <w:t xml:space="preserve">intuitively </w:t>
        </w:r>
      </w:ins>
      <w:ins w:id="1577" w:author="Art Goldberg" w:date="2020-08-14T14:05:00Z">
        <w:r w:rsidRPr="009E471A">
          <w:t>model a complex system that contains multiple types of interacting components</w:t>
        </w:r>
        <w:r>
          <w:t xml:space="preserve"> by </w:t>
        </w:r>
      </w:ins>
      <w:ins w:id="1578" w:author="Art Goldberg" w:date="2020-08-14T14:06:00Z">
        <w:r>
          <w:t xml:space="preserve">encoding </w:t>
        </w:r>
        <w:r w:rsidRPr="009E471A">
          <w:t xml:space="preserve">each component </w:t>
        </w:r>
      </w:ins>
      <w:ins w:id="1579" w:author="Art Goldberg" w:date="2020-08-14T19:24:00Z">
        <w:r w:rsidR="00DC0074">
          <w:t xml:space="preserve">type </w:t>
        </w:r>
      </w:ins>
      <w:ins w:id="1580" w:author="Art Goldberg" w:date="2020-08-14T14:06:00Z">
        <w:r w:rsidRPr="009E471A">
          <w:t>as a different DE-Sim simulation object class</w:t>
        </w:r>
        <w:r>
          <w:t>.</w:t>
        </w:r>
      </w:ins>
    </w:p>
    <w:p w14:paraId="0D1D5893" w14:textId="7808B813" w:rsidR="00724615" w:rsidRDefault="00556A5C" w:rsidP="008068FE">
      <w:pPr>
        <w:rPr>
          <w:ins w:id="1581" w:author="Art Goldberg" w:date="2020-08-14T13:48:00Z"/>
        </w:rPr>
      </w:pPr>
      <w:ins w:id="1582" w:author="Art Goldberg" w:date="2020-08-14T14:07:00Z">
        <w:r>
          <w:lastRenderedPageBreak/>
          <w:t>Second, t</w:t>
        </w:r>
      </w:ins>
      <w:ins w:id="1583" w:author="Art Goldberg" w:date="2020-08-14T13:48:00Z">
        <w:r w:rsidR="00724615">
          <w:t xml:space="preserve">o conveniently store, manage and analyze the large, heterogeneous data </w:t>
        </w:r>
      </w:ins>
      <w:ins w:id="1584" w:author="Art Goldberg" w:date="2020-08-14T13:57:00Z">
        <w:r w:rsidR="009E471A">
          <w:t>needed</w:t>
        </w:r>
      </w:ins>
      <w:ins w:id="1585" w:author="Art Goldberg" w:date="2020-08-14T13:48:00Z">
        <w:r w:rsidR="00724615">
          <w:t xml:space="preserve"> by models of complex systems, </w:t>
        </w:r>
      </w:ins>
      <w:ins w:id="1586" w:author="Art Goldberg" w:date="2020-08-14T13:49:00Z">
        <w:r w:rsidR="00724615">
          <w:t>modelers using DE-Sim can access Python’s extensive library of data science</w:t>
        </w:r>
      </w:ins>
      <w:ins w:id="1587" w:author="Art Goldberg" w:date="2020-08-14T19:29:00Z">
        <w:r w:rsidR="00892AD2">
          <w:t xml:space="preserve"> packages</w:t>
        </w:r>
      </w:ins>
      <w:ins w:id="1588" w:author="Art Goldberg" w:date="2020-08-14T13:49:00Z">
        <w:r w:rsidR="00724615">
          <w:t>.</w:t>
        </w:r>
      </w:ins>
    </w:p>
    <w:p w14:paraId="7B6FCB73" w14:textId="77777777" w:rsidR="00BB74B4" w:rsidRDefault="00BB74B4" w:rsidP="00295840">
      <w:pPr>
        <w:rPr>
          <w:ins w:id="1589" w:author="Art Goldberg" w:date="2020-08-14T13:34:00Z"/>
        </w:rPr>
      </w:pPr>
    </w:p>
    <w:p w14:paraId="5F285685" w14:textId="4675834F" w:rsidR="00BB74B4" w:rsidRDefault="00BB74B4" w:rsidP="00295840">
      <w:pPr>
        <w:rPr>
          <w:ins w:id="1590" w:author="Art Goldberg" w:date="2020-08-14T13:34:00Z"/>
        </w:rPr>
      </w:pPr>
      <w:ins w:id="1591" w:author="Art Goldberg" w:date="2020-08-14T13:34:00Z">
        <w:r>
          <w:t xml:space="preserve">We </w:t>
        </w:r>
      </w:ins>
      <w:ins w:id="1592" w:author="Art Goldberg" w:date="2020-08-14T14:23:00Z">
        <w:r w:rsidR="009446B4">
          <w:t>anticipate</w:t>
        </w:r>
      </w:ins>
      <w:ins w:id="1593" w:author="Art Goldberg" w:date="2020-08-14T13:34:00Z">
        <w:r>
          <w:t xml:space="preserve"> that DE-Sim </w:t>
        </w:r>
      </w:ins>
      <w:ins w:id="1594" w:author="Art Goldberg" w:date="2020-08-14T14:24:00Z">
        <w:r w:rsidR="009446B4">
          <w:t xml:space="preserve">will </w:t>
        </w:r>
      </w:ins>
      <w:ins w:id="1595" w:author="Art Goldberg" w:date="2020-08-14T13:34:00Z">
        <w:r w:rsidR="009446B4">
          <w:t>enable</w:t>
        </w:r>
        <w:r>
          <w:t xml:space="preserve"> the </w:t>
        </w:r>
      </w:ins>
      <w:ins w:id="1596" w:author="Art Goldberg" w:date="2020-08-14T13:35:00Z">
        <w:r>
          <w:t>construction</w:t>
        </w:r>
      </w:ins>
      <w:ins w:id="1597" w:author="Art Goldberg" w:date="2020-08-14T13:34:00Z">
        <w:r>
          <w:t xml:space="preserve"> </w:t>
        </w:r>
      </w:ins>
      <w:ins w:id="1598" w:author="Art Goldberg" w:date="2020-08-14T13:35:00Z">
        <w:r>
          <w:t xml:space="preserve">and use of ambitiously detailed models of complex systems, and that </w:t>
        </w:r>
      </w:ins>
      <w:ins w:id="1599" w:author="Art Goldberg" w:date="2020-08-14T13:36:00Z">
        <w:r>
          <w:t xml:space="preserve">simulation </w:t>
        </w:r>
      </w:ins>
      <w:ins w:id="1600" w:author="Art Goldberg" w:date="2020-08-14T14:24:00Z">
        <w:r w:rsidR="009446B4">
          <w:t>studies</w:t>
        </w:r>
      </w:ins>
      <w:ins w:id="1601" w:author="Art Goldberg" w:date="2020-08-14T13:35:00Z">
        <w:r>
          <w:t xml:space="preserve"> </w:t>
        </w:r>
      </w:ins>
      <w:ins w:id="1602" w:author="Art Goldberg" w:date="2020-08-14T13:36:00Z">
        <w:r>
          <w:t>conducted with these models contribute to important engineering innovations and scientific discoveries.</w:t>
        </w:r>
      </w:ins>
    </w:p>
    <w:p w14:paraId="46BF9BDB" w14:textId="77777777" w:rsidR="00295840" w:rsidRDefault="00295840" w:rsidP="00295840">
      <w:pPr>
        <w:rPr>
          <w:ins w:id="1603" w:author="Art Goldberg" w:date="2020-08-06T12:53:00Z"/>
        </w:rPr>
      </w:pPr>
    </w:p>
    <w:p w14:paraId="55E2D891" w14:textId="4E0055B9" w:rsidR="00A37E63" w:rsidRDefault="00A37E63" w:rsidP="00A37E63">
      <w:r>
        <w:t># Availability of DE-Sim</w:t>
      </w:r>
    </w:p>
    <w:p w14:paraId="7A9B1BDF" w14:textId="77777777" w:rsidR="00A37E63" w:rsidRDefault="00A37E63" w:rsidP="00A37E63"/>
    <w:p w14:paraId="2B893B1D" w14:textId="77777777" w:rsidR="00A37E63" w:rsidRDefault="00A37E63" w:rsidP="00FE6931">
      <w:pPr>
        <w:outlineLvl w:val="0"/>
      </w:pPr>
      <w:r>
        <w:t>DE-Sim is freely and openly available under the MIT license at the locations below.</w:t>
      </w:r>
    </w:p>
    <w:p w14:paraId="4AADA02D" w14:textId="77777777" w:rsidR="00A37E63" w:rsidRDefault="00A37E63" w:rsidP="00A37E63"/>
    <w:p w14:paraId="01E6B39F" w14:textId="77777777" w:rsidR="00A37E63" w:rsidRDefault="00A37E63" w:rsidP="00A37E63">
      <w:r>
        <w:t>* Python package: [PyPI: de-sim](https://pypi.org/project/de-sim/)</w:t>
      </w:r>
    </w:p>
    <w:p w14:paraId="0A858300" w14:textId="77777777" w:rsidR="00A37E63" w:rsidRDefault="00A37E63" w:rsidP="00A37E63">
      <w:r>
        <w:t>* Docker image: [DockerHub: karrlab/de_sim](https://hub.docker.com/r/karrlab/de_sim)</w:t>
      </w:r>
    </w:p>
    <w:p w14:paraId="5CE2AF4C" w14:textId="66657A04" w:rsidR="00BF0111" w:rsidRDefault="00BF0111" w:rsidP="00BF0111">
      <w:r>
        <w:t>* Tutorials: Jupyter notebooks at [</w:t>
      </w:r>
      <w:r w:rsidRPr="00316F86">
        <w:t>https://sandbox.karrlab.org</w:t>
      </w:r>
      <w:r>
        <w:t>](</w:t>
      </w:r>
      <w:r w:rsidRPr="00316F86">
        <w:t>https://sandbox.karrlab.org/tree/de_sim</w:t>
      </w:r>
      <w:r>
        <w:t>)</w:t>
      </w:r>
    </w:p>
    <w:p w14:paraId="3EFF5F3C" w14:textId="1654A662" w:rsidR="00A37E63" w:rsidRDefault="00A37E63" w:rsidP="00316F86">
      <w:r>
        <w:t xml:space="preserve">* </w:t>
      </w:r>
      <w:r w:rsidR="00BF0111">
        <w:t>Installation instructions and d</w:t>
      </w:r>
      <w:r w:rsidR="00316F86">
        <w:t>ocumentation</w:t>
      </w:r>
      <w:r w:rsidR="00BF0111">
        <w:t xml:space="preserve"> of DE-Sim’s API</w:t>
      </w:r>
      <w:r w:rsidR="00EF7829">
        <w:t>:</w:t>
      </w:r>
      <w:r>
        <w:t xml:space="preserve"> [docs.karrlab.org](https://docs.karrlab.org/de_sim/)</w:t>
      </w:r>
    </w:p>
    <w:p w14:paraId="65F54F29" w14:textId="77777777" w:rsidR="00A37E63" w:rsidRDefault="00A37E63" w:rsidP="00A37E63">
      <w:r>
        <w:t>* Issue tracker: [GitHub: KarrLab/de_sim](https://github.com/KarrLab/de_sim/issues/)</w:t>
      </w:r>
    </w:p>
    <w:p w14:paraId="0EEAC8AA" w14:textId="77777777" w:rsidR="00A37E63" w:rsidRDefault="00A37E63" w:rsidP="00A37E63">
      <w:r>
        <w:t>* Source code: [GitHub: KarrLab/de_sim](https://github.com/KarrLab/de_sim/)</w:t>
      </w:r>
    </w:p>
    <w:p w14:paraId="6020E365" w14:textId="70A2DCA6" w:rsidR="00A37E63" w:rsidRDefault="00A37E63" w:rsidP="00A37E63">
      <w:r>
        <w:t xml:space="preserve">* Guide to contributing </w:t>
      </w:r>
      <w:r w:rsidR="00BF0111">
        <w:t xml:space="preserve">to DE-Sim </w:t>
      </w:r>
      <w:r>
        <w:t>and code of conduct</w:t>
      </w:r>
      <w:r w:rsidR="00BF0111">
        <w:t xml:space="preserve"> for developers</w:t>
      </w:r>
      <w:r>
        <w:t>: [GitHub: KarrLab/de_sim](https://github.com/KarrLab/de_sim/)</w:t>
      </w:r>
    </w:p>
    <w:p w14:paraId="68C07806" w14:textId="77777777" w:rsidR="00A37E63" w:rsidRDefault="00A37E63" w:rsidP="00A37E63">
      <w:r>
        <w:t>* Continuous integration: [CircleCI: gh/KarrLab/de_sim](http://circleci.com/gh/KarrLab/de_sim/)</w:t>
      </w:r>
    </w:p>
    <w:p w14:paraId="3AC97252" w14:textId="77777777" w:rsidR="00A37E63" w:rsidRDefault="00A37E63" w:rsidP="00A37E63"/>
    <w:p w14:paraId="5D337C18" w14:textId="7DE58AF8" w:rsidR="00A37E63" w:rsidRDefault="00A37E63" w:rsidP="00A37E63">
      <w:r>
        <w:t>DE-Sim requires [Python](https://www.python.org/) 3.</w:t>
      </w:r>
      <w:r w:rsidR="005A2112">
        <w:t xml:space="preserve">7 </w:t>
      </w:r>
      <w:r>
        <w:t>or higher and [pip](https://pip.pypa.io/).</w:t>
      </w:r>
    </w:p>
    <w:p w14:paraId="1B2C896D" w14:textId="77777777" w:rsidR="00A37E63" w:rsidRDefault="00A37E63" w:rsidP="00A37E63"/>
    <w:p w14:paraId="16A0D2DF" w14:textId="0DE92117" w:rsidR="00A37E63" w:rsidRDefault="00A37E63" w:rsidP="00FE6931">
      <w:pPr>
        <w:outlineLvl w:val="0"/>
      </w:pPr>
      <w:r>
        <w:t>This article discusses version 0.0.</w:t>
      </w:r>
      <w:ins w:id="1604" w:author="Art Goldberg" w:date="2020-08-06T23:06:00Z">
        <w:del w:id="1605" w:author="Arthur Goldberg" w:date="2020-08-12T17:04:00Z">
          <w:r w:rsidR="00662B79" w:rsidDel="00E95984">
            <w:delText>7</w:delText>
          </w:r>
        </w:del>
      </w:ins>
      <w:ins w:id="1606" w:author="Arthur Goldberg" w:date="2020-08-12T17:04:00Z">
        <w:r w:rsidR="00E95984">
          <w:t>8</w:t>
        </w:r>
      </w:ins>
      <w:del w:id="1607" w:author="Art Goldberg" w:date="2020-08-06T23:06:00Z">
        <w:r w:rsidR="0033355F" w:rsidDel="00662B79">
          <w:delText>6</w:delText>
        </w:r>
      </w:del>
      <w:r w:rsidR="005A2112">
        <w:t xml:space="preserve"> </w:t>
      </w:r>
      <w:r>
        <w:t>of DE-Sim.</w:t>
      </w:r>
    </w:p>
    <w:p w14:paraId="32C6784C" w14:textId="77777777" w:rsidR="00A37E63" w:rsidRDefault="00A37E63" w:rsidP="00A37E63"/>
    <w:p w14:paraId="0301D9CC" w14:textId="77777777" w:rsidR="00A37E63" w:rsidRDefault="00A37E63" w:rsidP="00A37E63">
      <w:r>
        <w:t># Acknowledgements</w:t>
      </w:r>
    </w:p>
    <w:p w14:paraId="790D26F2" w14:textId="77777777" w:rsidR="00A37E63" w:rsidRDefault="00A37E63" w:rsidP="00A37E63"/>
    <w:p w14:paraId="089C08D5" w14:textId="3F1910A8" w:rsidR="00A37E63" w:rsidRDefault="00BF0111" w:rsidP="00A37E63">
      <w:r>
        <w:t>We thank Yin Hoon Chew for her helpful feedback on this paper.</w:t>
      </w:r>
      <w:ins w:id="1608" w:author="Art Goldberg" w:date="2020-08-07T20:12:00Z">
        <w:r w:rsidR="00117BB2">
          <w:t xml:space="preserve"> </w:t>
        </w:r>
      </w:ins>
      <w:r w:rsidR="00A37E63">
        <w:t>This worked was supported by the National Science Foundation [award 1649014 to J.R.K.], the National</w:t>
      </w:r>
    </w:p>
    <w:p w14:paraId="650B819C" w14:textId="77777777" w:rsidR="00A37E63" w:rsidRDefault="00A37E63" w:rsidP="00A37E63">
      <w:r>
        <w:t>Institutes of Health [award R35GM119771 to J.R.K], and the Icahn Institute for Data Science and Genomic Technology.</w:t>
      </w:r>
    </w:p>
    <w:p w14:paraId="05781A4A" w14:textId="77777777" w:rsidR="00A37E63" w:rsidRDefault="00A37E63" w:rsidP="00A37E63"/>
    <w:p w14:paraId="6B952979" w14:textId="77777777" w:rsidR="00A37E63" w:rsidRDefault="00A37E63" w:rsidP="00A37E63">
      <w:r>
        <w:t># References</w:t>
      </w:r>
    </w:p>
    <w:p w14:paraId="5D74D1BE" w14:textId="77777777" w:rsidR="001872AF" w:rsidRPr="00D06047" w:rsidRDefault="001872AF"/>
    <w:sectPr w:rsidR="001872AF" w:rsidRPr="00D06047" w:rsidSect="000506AC">
      <w:pgSz w:w="12240" w:h="15840" w:code="1"/>
      <w:pgMar w:top="187" w:right="1440" w:bottom="173"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onathan Karr" w:date="2020-08-04T14:16:00Z" w:initials="JK">
    <w:p w14:paraId="2CBD1E3F" w14:textId="77777777" w:rsidR="0010282A" w:rsidRDefault="0010282A" w:rsidP="003D7C24">
      <w:pPr>
        <w:pStyle w:val="CommentText"/>
      </w:pPr>
      <w:r>
        <w:rPr>
          <w:rStyle w:val="CommentReference"/>
        </w:rPr>
        <w:annotationRef/>
      </w:r>
      <w:r>
        <w:t>This should be incorporated into a paragraph on the need for “large” models.</w:t>
      </w:r>
    </w:p>
  </w:comment>
  <w:comment w:id="8" w:author="Art Goldberg" w:date="2020-08-10T13:04:00Z" w:initials="AG">
    <w:p w14:paraId="6E3E148D" w14:textId="77777777" w:rsidR="0010282A" w:rsidRDefault="0010282A" w:rsidP="003D7C24">
      <w:pPr>
        <w:pStyle w:val="CommentText"/>
      </w:pPr>
      <w:r>
        <w:rPr>
          <w:rStyle w:val="CommentReference"/>
        </w:rPr>
        <w:annotationRef/>
      </w:r>
      <w:r>
        <w:t>OK.</w:t>
      </w:r>
    </w:p>
  </w:comment>
  <w:comment w:id="75" w:author="Jonathan Karr" w:date="2020-08-04T14:09:00Z" w:initials="JK">
    <w:p w14:paraId="6FA7EC38" w14:textId="261249D7" w:rsidR="0010282A" w:rsidRDefault="0010282A">
      <w:pPr>
        <w:pStyle w:val="CommentText"/>
      </w:pPr>
      <w:r>
        <w:rPr>
          <w:rStyle w:val="CommentReference"/>
        </w:rPr>
        <w:annotationRef/>
      </w:r>
      <w:r>
        <w:t>The abstract needs to describe what the purpose of models is</w:t>
      </w:r>
    </w:p>
  </w:comment>
  <w:comment w:id="78" w:author="Jonathan Karr" w:date="2020-08-04T14:00:00Z" w:initials="JK">
    <w:p w14:paraId="7C1D9AC7" w14:textId="4BB50A7C" w:rsidR="0010282A" w:rsidRDefault="0010282A">
      <w:pPr>
        <w:pStyle w:val="CommentText"/>
      </w:pPr>
      <w:r>
        <w:rPr>
          <w:rStyle w:val="CommentReference"/>
        </w:rPr>
        <w:annotationRef/>
      </w:r>
      <w:r>
        <w:t>Prior to introducing this it is important to outline the state of the art (i.e., why it the current frameworks are too difficult to use).</w:t>
      </w:r>
    </w:p>
    <w:p w14:paraId="05A53219" w14:textId="1B29765D" w:rsidR="0010282A" w:rsidRDefault="0010282A">
      <w:pPr>
        <w:pStyle w:val="CommentText"/>
      </w:pPr>
    </w:p>
    <w:p w14:paraId="2D2E638A" w14:textId="6EEBD469" w:rsidR="0010282A" w:rsidRDefault="0010282A">
      <w:pPr>
        <w:pStyle w:val="CommentText"/>
      </w:pPr>
      <w:r>
        <w:t>Given that there are user-friendly commercial DES tools and there is already an open-source Python-based DES tool, this requires more introduction to the specific scientific/engineering problem that DE-Sim seeks to address. The need for larger models constructed from larger datasets is one way to motivate DE-Sim.</w:t>
      </w:r>
    </w:p>
  </w:comment>
  <w:comment w:id="80" w:author="Jonathan Karr" w:date="2020-08-04T14:11:00Z" w:initials="JK">
    <w:p w14:paraId="56F9C03E" w14:textId="2EA2BCE6" w:rsidR="0010282A" w:rsidRDefault="0010282A">
      <w:pPr>
        <w:pStyle w:val="CommentText"/>
      </w:pPr>
      <w:r>
        <w:rPr>
          <w:rStyle w:val="CommentReference"/>
        </w:rPr>
        <w:annotationRef/>
      </w:r>
      <w:r>
        <w:t>This should more explicitly describe how DE-Sim helps researchers define models.</w:t>
      </w:r>
    </w:p>
  </w:comment>
  <w:comment w:id="112" w:author="Jonathan Karr" w:date="2020-08-04T15:34:00Z" w:initials="JK">
    <w:p w14:paraId="53FDF957" w14:textId="77777777" w:rsidR="0010282A" w:rsidRDefault="0010282A" w:rsidP="008D5797">
      <w:pPr>
        <w:pStyle w:val="CommentText"/>
      </w:pPr>
      <w:r>
        <w:rPr>
          <w:rStyle w:val="CommentReference"/>
        </w:rPr>
        <w:annotationRef/>
      </w:r>
      <w:r>
        <w:t>I think the action is misplaced. Models don’t need to manage their own data or analyze their own simulations. These operations can be conducted by separate programs. Clarify that DE-Sim’s basis in Python makes it easy to use these tools to use data to construct models and analyze their simulations.</w:t>
      </w:r>
    </w:p>
  </w:comment>
  <w:comment w:id="113" w:author="Art Goldberg" w:date="2020-08-10T13:27:00Z" w:initials="AG">
    <w:p w14:paraId="17BE51B5" w14:textId="0BF4BA64" w:rsidR="0010282A" w:rsidRDefault="0010282A">
      <w:pPr>
        <w:pStyle w:val="CommentText"/>
        <w:rPr>
          <w:rStyle w:val="CommentReference"/>
        </w:rPr>
      </w:pPr>
      <w:r>
        <w:rPr>
          <w:rStyle w:val="CommentReference"/>
        </w:rPr>
        <w:annotationRef/>
      </w:r>
      <w:r>
        <w:rPr>
          <w:rStyle w:val="CommentReference"/>
        </w:rPr>
        <w:t>In my experience designing and building DE Sim and WC Sim, I’ve found Python data science tools useful during simulations in many cases:</w:t>
      </w:r>
    </w:p>
    <w:p w14:paraId="382D6DDB" w14:textId="3BAAF700" w:rsidR="0010282A" w:rsidRDefault="0010282A">
      <w:pPr>
        <w:pStyle w:val="CommentText"/>
      </w:pPr>
      <w:proofErr w:type="spellStart"/>
      <w:r w:rsidRPr="00503050">
        <w:t>numpy</w:t>
      </w:r>
      <w:proofErr w:type="spellEnd"/>
      <w:r w:rsidRPr="00503050">
        <w:t xml:space="preserve">: PRNG, </w:t>
      </w:r>
      <w:proofErr w:type="spellStart"/>
      <w:r w:rsidRPr="00503050">
        <w:t>ndarray</w:t>
      </w:r>
      <w:proofErr w:type="spellEnd"/>
      <w:r w:rsidRPr="00503050">
        <w:t xml:space="preserve">, </w:t>
      </w:r>
      <w:proofErr w:type="spellStart"/>
      <w:r w:rsidRPr="00503050">
        <w:t>allclose</w:t>
      </w:r>
      <w:proofErr w:type="spellEnd"/>
      <w:r w:rsidRPr="00503050">
        <w:t xml:space="preserve">, </w:t>
      </w:r>
      <w:proofErr w:type="spellStart"/>
      <w:r w:rsidRPr="00503050">
        <w:t>testing.assert_equal</w:t>
      </w:r>
      <w:proofErr w:type="spellEnd"/>
      <w:r w:rsidRPr="00503050">
        <w:t xml:space="preserve">; </w:t>
      </w:r>
      <w:proofErr w:type="spellStart"/>
      <w:r w:rsidRPr="00503050">
        <w:t>networkx</w:t>
      </w:r>
      <w:proofErr w:type="spellEnd"/>
      <w:r w:rsidRPr="00503050">
        <w:t xml:space="preserve">: </w:t>
      </w:r>
      <w:proofErr w:type="spellStart"/>
      <w:r w:rsidRPr="00503050">
        <w:t>DiGraphs</w:t>
      </w:r>
      <w:proofErr w:type="spellEnd"/>
      <w:r w:rsidRPr="00503050">
        <w:t xml:space="preserve">, DFS; </w:t>
      </w:r>
      <w:proofErr w:type="spellStart"/>
      <w:r w:rsidRPr="00503050">
        <w:t>scipy</w:t>
      </w:r>
      <w:proofErr w:type="spellEnd"/>
      <w:r w:rsidRPr="00503050">
        <w:t xml:space="preserve">: constants (Avogadro); pandas: read HDF, </w:t>
      </w:r>
      <w:proofErr w:type="spellStart"/>
      <w:r w:rsidRPr="00503050">
        <w:t>MultiIndex</w:t>
      </w:r>
      <w:proofErr w:type="spellEnd"/>
      <w:r w:rsidRPr="00503050">
        <w:t xml:space="preserve">, </w:t>
      </w:r>
      <w:proofErr w:type="spellStart"/>
      <w:r w:rsidRPr="00503050">
        <w:t>DataFrame</w:t>
      </w:r>
      <w:proofErr w:type="spellEnd"/>
      <w:r w:rsidRPr="00503050">
        <w:t xml:space="preserve">, Series; </w:t>
      </w:r>
      <w:proofErr w:type="spellStart"/>
      <w:r w:rsidRPr="00503050">
        <w:t>scikits</w:t>
      </w:r>
      <w:proofErr w:type="spellEnd"/>
      <w:r w:rsidRPr="00503050">
        <w:t>: ode solver, CVODE</w:t>
      </w:r>
    </w:p>
  </w:comment>
  <w:comment w:id="114" w:author="Jonathan Karr" w:date="2020-08-04T15:41:00Z" w:initials="JK">
    <w:p w14:paraId="51535153" w14:textId="77777777" w:rsidR="0010282A" w:rsidRDefault="0010282A" w:rsidP="008D5797">
      <w:pPr>
        <w:pStyle w:val="CommentText"/>
      </w:pPr>
      <w:r>
        <w:rPr>
          <w:rStyle w:val="CommentReference"/>
        </w:rPr>
        <w:annotationRef/>
      </w:r>
      <w:r>
        <w:t>This should be merged with parts of the above paragraph into a more direct discussion of the benefits of DE-Sim’s basis in Python.</w:t>
      </w:r>
    </w:p>
  </w:comment>
  <w:comment w:id="115" w:author="Art Goldberg" w:date="2020-08-13T14:53:00Z" w:initials="AG">
    <w:p w14:paraId="29746235" w14:textId="02978BFE" w:rsidR="0010282A" w:rsidRDefault="0010282A">
      <w:pPr>
        <w:pStyle w:val="CommentText"/>
      </w:pPr>
      <w:r>
        <w:rPr>
          <w:rStyle w:val="CommentReference"/>
        </w:rPr>
        <w:annotationRef/>
      </w:r>
      <w:r>
        <w:t>OK, done.</w:t>
      </w:r>
    </w:p>
  </w:comment>
  <w:comment w:id="125" w:author="Jonathan Karr" w:date="2020-08-04T14:15:00Z" w:initials="JK">
    <w:p w14:paraId="1EBC951C" w14:textId="18F96865" w:rsidR="0010282A" w:rsidRDefault="0010282A">
      <w:pPr>
        <w:pStyle w:val="CommentText"/>
      </w:pPr>
      <w:r>
        <w:rPr>
          <w:rStyle w:val="CommentReference"/>
        </w:rPr>
        <w:annotationRef/>
      </w:r>
      <w:r>
        <w:rPr>
          <w:rStyle w:val="CommentReference"/>
        </w:rPr>
        <w:t>Prior to this paragraph, the article needs to introduce the need for “large” models.</w:t>
      </w:r>
    </w:p>
  </w:comment>
  <w:comment w:id="126" w:author="Art Goldberg" w:date="2020-08-10T12:49:00Z" w:initials="AG">
    <w:p w14:paraId="73189831" w14:textId="6074FDB0" w:rsidR="0010282A" w:rsidRDefault="0010282A">
      <w:pPr>
        <w:pStyle w:val="CommentText"/>
      </w:pPr>
      <w:r>
        <w:rPr>
          <w:rStyle w:val="CommentReference"/>
        </w:rPr>
        <w:annotationRef/>
      </w:r>
      <w:r>
        <w:t>OK. Done in summary.</w:t>
      </w:r>
    </w:p>
  </w:comment>
  <w:comment w:id="145" w:author="Jonathan Karr" w:date="2020-08-04T14:28:00Z" w:initials="JK">
    <w:p w14:paraId="0CDFFE54" w14:textId="77FDE18D" w:rsidR="0010282A" w:rsidRDefault="0010282A">
      <w:pPr>
        <w:pStyle w:val="CommentText"/>
      </w:pPr>
      <w:r>
        <w:rPr>
          <w:rStyle w:val="CommentReference"/>
        </w:rPr>
        <w:annotationRef/>
      </w:r>
      <w:r>
        <w:t>It would be helpful to be more consistent in the terminology. Stick to “types of model components” and “classes of simulation objects”. Using “type” and “class” interchangeably creates a potential source of confusion.</w:t>
      </w:r>
    </w:p>
  </w:comment>
  <w:comment w:id="146" w:author="Art Goldberg" w:date="2020-08-10T13:23:00Z" w:initials="AG">
    <w:p w14:paraId="49B14C70" w14:textId="7DF04019" w:rsidR="0010282A" w:rsidRDefault="0010282A">
      <w:pPr>
        <w:pStyle w:val="CommentText"/>
      </w:pPr>
      <w:r>
        <w:rPr>
          <w:rStyle w:val="CommentReference"/>
        </w:rPr>
        <w:annotationRef/>
      </w:r>
      <w:r>
        <w:t>Sure. Done.</w:t>
      </w:r>
    </w:p>
  </w:comment>
  <w:comment w:id="151" w:author="Jonathan Karr" w:date="2020-08-04T15:23:00Z" w:initials="JK">
    <w:p w14:paraId="01C11758" w14:textId="2A34B9C3" w:rsidR="0010282A" w:rsidRDefault="0010282A">
      <w:pPr>
        <w:pStyle w:val="CommentText"/>
      </w:pPr>
      <w:r>
        <w:rPr>
          <w:rStyle w:val="CommentReference"/>
        </w:rPr>
        <w:annotationRef/>
      </w:r>
      <w:r>
        <w:t>This terminology will likely not be clear to many readers. It would be easier to communicate this with a more concrete example. One possible example is subclassing a class of simulation objects that represents RNA to create classes that capture the specific behaviors of mRNA, rRNA, and tRNA.</w:t>
      </w:r>
    </w:p>
  </w:comment>
  <w:comment w:id="152" w:author="Art Goldberg" w:date="2020-08-10T14:03:00Z" w:initials="AG">
    <w:p w14:paraId="7FB1FC17" w14:textId="53D3F470" w:rsidR="0010282A" w:rsidRDefault="0010282A">
      <w:pPr>
        <w:pStyle w:val="CommentText"/>
      </w:pPr>
      <w:r>
        <w:rPr>
          <w:rStyle w:val="CommentReference"/>
        </w:rPr>
        <w:annotationRef/>
      </w:r>
      <w:r>
        <w:t>OK, although your suggested hierarchical relationships would probably only be clear to biologists and geneticists.</w:t>
      </w:r>
    </w:p>
    <w:p w14:paraId="169B0322" w14:textId="05553DCD" w:rsidR="0010282A" w:rsidRDefault="0010282A">
      <w:pPr>
        <w:pStyle w:val="CommentText"/>
      </w:pPr>
      <w:r>
        <w:t>Done.</w:t>
      </w:r>
    </w:p>
  </w:comment>
  <w:comment w:id="171" w:author="Jonathan Karr" w:date="2020-08-04T15:41:00Z" w:initials="JK">
    <w:p w14:paraId="1FB95C4B" w14:textId="77777777" w:rsidR="0010282A" w:rsidRDefault="0010282A" w:rsidP="00420F26">
      <w:pPr>
        <w:pStyle w:val="CommentText"/>
        <w:numPr>
          <w:ilvl w:val="0"/>
          <w:numId w:val="2"/>
        </w:numPr>
      </w:pPr>
      <w:r>
        <w:rPr>
          <w:rStyle w:val="CommentReference"/>
        </w:rPr>
        <w:annotationRef/>
      </w:r>
      <w:r>
        <w:rPr>
          <w:rStyle w:val="CommentReference"/>
        </w:rPr>
        <w:annotationRef/>
      </w:r>
      <w:r>
        <w:t>This paragraph should be moved before the preceding paragraph.</w:t>
      </w:r>
    </w:p>
    <w:p w14:paraId="4F10C4CC" w14:textId="1F682FA2" w:rsidR="0010282A" w:rsidRDefault="0010282A" w:rsidP="00420F26">
      <w:pPr>
        <w:pStyle w:val="CommentText"/>
        <w:numPr>
          <w:ilvl w:val="0"/>
          <w:numId w:val="2"/>
        </w:numPr>
      </w:pPr>
      <w:r>
        <w:t xml:space="preserve"> This paragraph needs to make the connection between large data and complex models explicit.</w:t>
      </w:r>
    </w:p>
  </w:comment>
  <w:comment w:id="175" w:author="Jonathan Karr" w:date="2020-08-04T15:34:00Z" w:initials="JK">
    <w:p w14:paraId="2C937EC3" w14:textId="16DBCD03" w:rsidR="0010282A" w:rsidRDefault="0010282A">
      <w:pPr>
        <w:pStyle w:val="CommentText"/>
      </w:pPr>
      <w:r>
        <w:rPr>
          <w:rStyle w:val="CommentReference"/>
        </w:rPr>
        <w:annotationRef/>
      </w:r>
      <w:r>
        <w:t>I think the action is misplaced. Models don’t need to manage their own data or analyze their own simulations. These operations can be conducted by separate programs. Clarify that DE-Sim’s basis in Python makes it easy to use these tools to use data to construct models and analyze their simulations.</w:t>
      </w:r>
    </w:p>
  </w:comment>
  <w:comment w:id="176" w:author="Jonathan Karr" w:date="2020-08-04T15:41:00Z" w:initials="JK">
    <w:p w14:paraId="7AF80C5A" w14:textId="620FED76" w:rsidR="0010282A" w:rsidRDefault="0010282A">
      <w:pPr>
        <w:pStyle w:val="CommentText"/>
      </w:pPr>
      <w:r>
        <w:rPr>
          <w:rStyle w:val="CommentReference"/>
        </w:rPr>
        <w:annotationRef/>
      </w:r>
      <w:r>
        <w:t>This should be merged with parts of the above paragraph into a more direct discussion of the benefits of DE-Sim’s basis in Python.</w:t>
      </w:r>
    </w:p>
  </w:comment>
  <w:comment w:id="179" w:author="Jonathan Karr" w:date="2020-08-04T15:40:00Z" w:initials="JK">
    <w:p w14:paraId="67AA6A8A" w14:textId="5C5B57E0" w:rsidR="0010282A" w:rsidRDefault="0010282A">
      <w:pPr>
        <w:pStyle w:val="CommentText"/>
      </w:pPr>
      <w:r>
        <w:rPr>
          <w:rStyle w:val="CommentReference"/>
        </w:rPr>
        <w:annotationRef/>
      </w:r>
      <w:r>
        <w:t>Once the previous paragraph is moved above, parts of this paragraph can be merged with the current first paragraph of this section or deleted to reduced redundancy.</w:t>
      </w:r>
    </w:p>
  </w:comment>
  <w:comment w:id="180" w:author="Art Goldberg" w:date="2020-08-10T14:22:00Z" w:initials="AG">
    <w:p w14:paraId="6980F470" w14:textId="18069AC4" w:rsidR="0010282A" w:rsidRDefault="0010282A">
      <w:pPr>
        <w:pStyle w:val="CommentText"/>
      </w:pPr>
      <w:r>
        <w:rPr>
          <w:rStyle w:val="CommentReference"/>
        </w:rPr>
        <w:annotationRef/>
      </w:r>
      <w:r>
        <w:t>OK, done. Left 2 sentences to satisfy JOSS review criterion: “</w:t>
      </w:r>
      <w:r w:rsidRPr="005A3466">
        <w:rPr>
          <w:b/>
          <w:bCs/>
        </w:rPr>
        <w:t>A statement of need</w:t>
      </w:r>
      <w:r w:rsidRPr="005A3466">
        <w:t xml:space="preserve">: Do the authors clearly state </w:t>
      </w:r>
      <w:r>
        <w:t xml:space="preserve">… </w:t>
      </w:r>
      <w:r w:rsidRPr="005A3466">
        <w:t>and who the target audience is?</w:t>
      </w:r>
      <w:r>
        <w:t>”</w:t>
      </w:r>
    </w:p>
  </w:comment>
  <w:comment w:id="185" w:author="Jonathan Karr" w:date="2020-08-04T17:07:00Z" w:initials="JK">
    <w:p w14:paraId="53151D6A" w14:textId="77777777" w:rsidR="0010282A" w:rsidRDefault="0010282A" w:rsidP="009E5571">
      <w:pPr>
        <w:pStyle w:val="CommentText"/>
      </w:pPr>
      <w:r>
        <w:rPr>
          <w:rStyle w:val="CommentReference"/>
        </w:rPr>
        <w:annotationRef/>
      </w:r>
      <w:r>
        <w:t>This should be introduced earlier. A good organization framework is to (</w:t>
      </w:r>
      <w:proofErr w:type="spellStart"/>
      <w:r>
        <w:t>a</w:t>
      </w:r>
      <w:proofErr w:type="spellEnd"/>
      <w:r>
        <w:t>) outline the features that you believe are needed to help researchers build and simulate complex models and (b) describe how DE-Sim addresses these needs. </w:t>
      </w:r>
    </w:p>
  </w:comment>
  <w:comment w:id="186" w:author="Art Goldberg" w:date="2020-08-08T14:22:00Z" w:initials="AG">
    <w:p w14:paraId="4B2DC471" w14:textId="1D337EF7" w:rsidR="0010282A" w:rsidRDefault="0010282A">
      <w:pPr>
        <w:pStyle w:val="CommentText"/>
      </w:pPr>
      <w:r>
        <w:rPr>
          <w:rStyle w:val="CommentReference"/>
        </w:rPr>
        <w:annotationRef/>
      </w:r>
      <w:r>
        <w:t>OK, moved ahead of comparison.</w:t>
      </w:r>
    </w:p>
  </w:comment>
  <w:comment w:id="310" w:author="Jonathan Karr" w:date="2020-08-04T16:14:00Z" w:initials="JK">
    <w:p w14:paraId="3B0E4ECD" w14:textId="77777777" w:rsidR="0010282A" w:rsidRDefault="0010282A" w:rsidP="00A030AE">
      <w:pPr>
        <w:pStyle w:val="CommentText"/>
      </w:pPr>
      <w:r>
        <w:rPr>
          <w:rStyle w:val="CommentReference"/>
        </w:rPr>
        <w:annotationRef/>
      </w:r>
      <w:r>
        <w:t>This should be referenced in the text as part of describing the space-time plot feature which other packages do not have.</w:t>
      </w:r>
    </w:p>
  </w:comment>
  <w:comment w:id="311" w:author="Art Goldberg" w:date="2020-08-06T12:49:00Z" w:initials="AG">
    <w:p w14:paraId="2EF1E7F0" w14:textId="77777777" w:rsidR="0010282A" w:rsidRDefault="0010282A" w:rsidP="00A030AE">
      <w:pPr>
        <w:pStyle w:val="CommentText"/>
      </w:pPr>
      <w:r>
        <w:rPr>
          <w:rStyle w:val="CommentReference"/>
        </w:rPr>
        <w:annotationRef/>
      </w:r>
      <w:r>
        <w:t>done</w:t>
      </w:r>
    </w:p>
  </w:comment>
  <w:comment w:id="323" w:author="Art Goldberg" w:date="2020-08-03T15:51:00Z" w:initials="AG">
    <w:p w14:paraId="29F6980C" w14:textId="24931E7A" w:rsidR="0010282A" w:rsidRDefault="0010282A">
      <w:pPr>
        <w:pStyle w:val="CommentText"/>
      </w:pPr>
      <w:r>
        <w:rPr>
          <w:rStyle w:val="CommentReference"/>
        </w:rPr>
        <w:annotationRef/>
      </w:r>
      <w:r w:rsidRPr="00C61D86">
        <w:rPr>
          <w:bCs/>
        </w:rPr>
        <w:t xml:space="preserve">JOSS review checklist: </w:t>
      </w:r>
      <w:r>
        <w:rPr>
          <w:rStyle w:val="CommentReference"/>
        </w:rPr>
        <w:annotationRef/>
      </w:r>
      <w:r>
        <w:rPr>
          <w:bCs/>
        </w:rPr>
        <w:t>“</w:t>
      </w:r>
      <w:r w:rsidRPr="00C61D86">
        <w:rPr>
          <w:b/>
          <w:bCs/>
        </w:rPr>
        <w:t>State of the field</w:t>
      </w:r>
      <w:r w:rsidRPr="00C61D86">
        <w:t>: Do the authors describe how this software compares to other commonly-used packages?</w:t>
      </w:r>
      <w:r>
        <w:t>”</w:t>
      </w:r>
    </w:p>
  </w:comment>
  <w:comment w:id="342" w:author="Jonathan Karr" w:date="2020-08-04T15:51:00Z" w:initials="JK">
    <w:p w14:paraId="46DF00CE" w14:textId="4150B62F" w:rsidR="0010282A" w:rsidRDefault="0010282A">
      <w:pPr>
        <w:pStyle w:val="CommentText"/>
      </w:pPr>
      <w:r>
        <w:rPr>
          <w:rStyle w:val="CommentReference"/>
        </w:rPr>
        <w:annotationRef/>
      </w:r>
      <w:r>
        <w:t>This can be stated in the main text.</w:t>
      </w:r>
    </w:p>
  </w:comment>
  <w:comment w:id="343" w:author="Art Goldberg" w:date="2020-08-13T15:40:00Z" w:initials="AG">
    <w:p w14:paraId="5A8DA5F5" w14:textId="584C4278" w:rsidR="0010282A" w:rsidRDefault="0010282A">
      <w:pPr>
        <w:pStyle w:val="CommentText"/>
      </w:pPr>
      <w:r>
        <w:rPr>
          <w:rStyle w:val="CommentReference"/>
        </w:rPr>
        <w:annotationRef/>
      </w:r>
      <w:r>
        <w:t>Done</w:t>
      </w:r>
    </w:p>
  </w:comment>
  <w:comment w:id="345" w:author="Jonathan Karr" w:date="2020-08-04T15:47:00Z" w:initials="JK">
    <w:p w14:paraId="70F6D8BC" w14:textId="77777777" w:rsidR="0010282A" w:rsidRDefault="0010282A" w:rsidP="00D2328D">
      <w:pPr>
        <w:pStyle w:val="CommentText"/>
        <w:numPr>
          <w:ilvl w:val="0"/>
          <w:numId w:val="4"/>
        </w:numPr>
      </w:pPr>
      <w:r>
        <w:rPr>
          <w:rStyle w:val="CommentReference"/>
        </w:rPr>
        <w:annotationRef/>
      </w:r>
      <w:r>
        <w:t xml:space="preserve"> “Modeling language” should be left-aligned</w:t>
      </w:r>
    </w:p>
    <w:p w14:paraId="00DFC158" w14:textId="77777777" w:rsidR="0010282A" w:rsidRDefault="0010282A" w:rsidP="00D2328D">
      <w:pPr>
        <w:pStyle w:val="CommentText"/>
        <w:numPr>
          <w:ilvl w:val="0"/>
          <w:numId w:val="4"/>
        </w:numPr>
      </w:pPr>
      <w:r>
        <w:t xml:space="preserve"> “Year updated” would be more informative than “Year released”</w:t>
      </w:r>
    </w:p>
    <w:p w14:paraId="6F4E8014" w14:textId="77777777" w:rsidR="0010282A" w:rsidRDefault="0010282A" w:rsidP="00D2328D">
      <w:pPr>
        <w:pStyle w:val="CommentText"/>
        <w:numPr>
          <w:ilvl w:val="0"/>
          <w:numId w:val="4"/>
        </w:numPr>
      </w:pPr>
      <w:r>
        <w:t xml:space="preserve"> I sort the tools in alphabetical order</w:t>
      </w:r>
    </w:p>
    <w:p w14:paraId="62C47F59" w14:textId="77777777" w:rsidR="0010282A" w:rsidRDefault="0010282A" w:rsidP="00D2328D">
      <w:pPr>
        <w:pStyle w:val="CommentText"/>
        <w:numPr>
          <w:ilvl w:val="0"/>
          <w:numId w:val="4"/>
        </w:numPr>
      </w:pPr>
      <w:r>
        <w:t xml:space="preserve"> The spacing between columns can be reduced to reduce the row heights</w:t>
      </w:r>
    </w:p>
    <w:p w14:paraId="33E797F2" w14:textId="043D02DD" w:rsidR="0010282A" w:rsidRDefault="0010282A" w:rsidP="00D2328D">
      <w:pPr>
        <w:pStyle w:val="CommentText"/>
        <w:numPr>
          <w:ilvl w:val="0"/>
          <w:numId w:val="4"/>
        </w:numPr>
      </w:pPr>
      <w:r>
        <w:t xml:space="preserve"> The table would look cleaner with equal row heights</w:t>
      </w:r>
    </w:p>
  </w:comment>
  <w:comment w:id="346" w:author="Art Goldberg" w:date="2020-08-06T12:17:00Z" w:initials="AG">
    <w:p w14:paraId="51B6F816" w14:textId="128BF975" w:rsidR="0010282A" w:rsidRDefault="0010282A">
      <w:pPr>
        <w:pStyle w:val="CommentText"/>
      </w:pPr>
      <w:r>
        <w:rPr>
          <w:rStyle w:val="CommentReference"/>
        </w:rPr>
        <w:annotationRef/>
      </w:r>
      <w:r>
        <w:t>Done.</w:t>
      </w:r>
    </w:p>
  </w:comment>
  <w:comment w:id="499" w:author="Jonathan Karr" w:date="2020-08-04T16:13:00Z" w:initials="JK">
    <w:p w14:paraId="6FFFC1DF" w14:textId="68630890" w:rsidR="0010282A" w:rsidRDefault="0010282A">
      <w:pPr>
        <w:pStyle w:val="CommentText"/>
      </w:pPr>
      <w:r>
        <w:rPr>
          <w:rStyle w:val="CommentReference"/>
        </w:rPr>
        <w:annotationRef/>
      </w:r>
      <w:r>
        <w:t>Add citation</w:t>
      </w:r>
    </w:p>
  </w:comment>
  <w:comment w:id="500" w:author="Art Goldberg" w:date="2020-08-06T12:26:00Z" w:initials="AG">
    <w:p w14:paraId="3F9ED9BA" w14:textId="25DDBD39" w:rsidR="0010282A" w:rsidRDefault="0010282A">
      <w:pPr>
        <w:pStyle w:val="CommentText"/>
      </w:pPr>
      <w:r>
        <w:rPr>
          <w:rStyle w:val="CommentReference"/>
        </w:rPr>
        <w:annotationRef/>
      </w:r>
      <w:r>
        <w:t>done</w:t>
      </w:r>
    </w:p>
  </w:comment>
  <w:comment w:id="515" w:author="Jonathan Karr" w:date="2020-08-04T16:14:00Z" w:initials="JK">
    <w:p w14:paraId="61F797D9" w14:textId="74C21DC6" w:rsidR="0010282A" w:rsidRDefault="0010282A">
      <w:pPr>
        <w:pStyle w:val="CommentText"/>
      </w:pPr>
      <w:r>
        <w:rPr>
          <w:rStyle w:val="CommentReference"/>
        </w:rPr>
        <w:annotationRef/>
      </w:r>
      <w:r>
        <w:t>This should be referenced in the text as part of describing the space-time plot feature which other packages do not have.</w:t>
      </w:r>
    </w:p>
  </w:comment>
  <w:comment w:id="516" w:author="Art Goldberg" w:date="2020-08-06T12:49:00Z" w:initials="AG">
    <w:p w14:paraId="6131A460" w14:textId="52A0BB87" w:rsidR="0010282A" w:rsidRDefault="0010282A">
      <w:pPr>
        <w:pStyle w:val="CommentText"/>
      </w:pPr>
      <w:r>
        <w:rPr>
          <w:rStyle w:val="CommentReference"/>
        </w:rPr>
        <w:annotationRef/>
      </w:r>
      <w:r>
        <w:t>done</w:t>
      </w:r>
    </w:p>
  </w:comment>
  <w:comment w:id="518" w:author="Jonathan Karr" w:date="2020-08-04T15:58:00Z" w:initials="JK">
    <w:p w14:paraId="79305A54" w14:textId="1E65B7A7" w:rsidR="0010282A" w:rsidRDefault="0010282A">
      <w:pPr>
        <w:pStyle w:val="CommentText"/>
      </w:pPr>
      <w:r>
        <w:rPr>
          <w:rStyle w:val="CommentReference"/>
        </w:rPr>
        <w:annotationRef/>
      </w:r>
      <w:r>
        <w:t>This paragraph should be rephrased to fit with this section on comparing DE-Sim to other DES tools</w:t>
      </w:r>
    </w:p>
  </w:comment>
  <w:comment w:id="519" w:author="Art Goldberg" w:date="2020-08-13T20:12:00Z" w:initials="AG">
    <w:p w14:paraId="7E756FB9" w14:textId="372BC255" w:rsidR="0010282A" w:rsidRDefault="0010282A">
      <w:pPr>
        <w:pStyle w:val="CommentText"/>
      </w:pPr>
      <w:r>
        <w:rPr>
          <w:rStyle w:val="CommentReference"/>
        </w:rPr>
        <w:annotationRef/>
      </w:r>
      <w:r>
        <w:t>Done.</w:t>
      </w:r>
    </w:p>
  </w:comment>
  <w:comment w:id="551" w:author="Jonathan Karr" w:date="2020-08-04T15:51:00Z" w:initials="JK">
    <w:p w14:paraId="143C35EC" w14:textId="77777777" w:rsidR="0010282A" w:rsidRDefault="0010282A" w:rsidP="001A06B3">
      <w:pPr>
        <w:pStyle w:val="CommentText"/>
      </w:pPr>
      <w:r>
        <w:rPr>
          <w:rStyle w:val="CommentReference"/>
        </w:rPr>
        <w:annotationRef/>
      </w:r>
      <w:r>
        <w:t>This can be stated in the main text.</w:t>
      </w:r>
    </w:p>
  </w:comment>
  <w:comment w:id="552" w:author="Art Goldberg" w:date="2020-08-13T15:40:00Z" w:initials="AG">
    <w:p w14:paraId="64ED6A2F" w14:textId="77777777" w:rsidR="0010282A" w:rsidRDefault="0010282A" w:rsidP="001A06B3">
      <w:pPr>
        <w:pStyle w:val="CommentText"/>
      </w:pPr>
      <w:r>
        <w:rPr>
          <w:rStyle w:val="CommentReference"/>
        </w:rPr>
        <w:annotationRef/>
      </w:r>
      <w:r>
        <w:t>Done</w:t>
      </w:r>
    </w:p>
  </w:comment>
  <w:comment w:id="559" w:author="Jonathan Karr" w:date="2020-08-04T16:07:00Z" w:initials="JK">
    <w:p w14:paraId="03D9B798" w14:textId="4FACC391" w:rsidR="0010282A" w:rsidRDefault="0010282A">
      <w:pPr>
        <w:pStyle w:val="CommentText"/>
      </w:pPr>
      <w:r>
        <w:rPr>
          <w:rStyle w:val="CommentReference"/>
        </w:rPr>
        <w:annotationRef/>
      </w:r>
      <w:r>
        <w:t>It would be helpful to describe what this example represents. Even more helpful would be to use a more concrete example with meaningful events.</w:t>
      </w:r>
    </w:p>
  </w:comment>
  <w:comment w:id="560" w:author="Art Goldberg" w:date="2020-08-07T20:48:00Z" w:initials="AG">
    <w:p w14:paraId="3F30A34C" w14:textId="5686393F" w:rsidR="0010282A" w:rsidRDefault="0010282A">
      <w:pPr>
        <w:pStyle w:val="CommentText"/>
      </w:pPr>
      <w:r>
        <w:rPr>
          <w:rStyle w:val="CommentReference"/>
        </w:rPr>
        <w:annotationRef/>
      </w:r>
      <w:r>
        <w:t>Good idea. done</w:t>
      </w:r>
    </w:p>
  </w:comment>
  <w:comment w:id="618" w:author="Art Goldberg" w:date="2020-08-08T10:10:00Z" w:initials="AG">
    <w:p w14:paraId="7B0E3344" w14:textId="1E1A14DF" w:rsidR="0010282A" w:rsidRDefault="0010282A">
      <w:pPr>
        <w:pStyle w:val="CommentText"/>
      </w:pPr>
      <w:r>
        <w:rPr>
          <w:rStyle w:val="CommentReference"/>
        </w:rPr>
        <w:annotationRef/>
      </w:r>
      <w:r>
        <w:t xml:space="preserve">I’ve renamed </w:t>
      </w:r>
      <w:r w:rsidRPr="00134529">
        <w:rPr>
          <w:rFonts w:ascii="Monaco" w:hAnsi="Monaco"/>
          <w:sz w:val="22"/>
        </w:rPr>
        <w:t>SimulationMessage</w:t>
      </w:r>
      <w:r>
        <w:rPr>
          <w:rStyle w:val="CommentReference"/>
        </w:rPr>
        <w:annotationRef/>
      </w:r>
      <w:r>
        <w:t xml:space="preserve"> as </w:t>
      </w:r>
      <w:r>
        <w:rPr>
          <w:rFonts w:ascii="Monaco" w:hAnsi="Monaco"/>
          <w:sz w:val="22"/>
        </w:rPr>
        <w:t>Event</w:t>
      </w:r>
      <w:r w:rsidRPr="00134529">
        <w:rPr>
          <w:rFonts w:ascii="Monaco" w:hAnsi="Monaco"/>
          <w:sz w:val="22"/>
        </w:rPr>
        <w:t>Message</w:t>
      </w:r>
      <w:r>
        <w:rPr>
          <w:rStyle w:val="CommentReference"/>
        </w:rPr>
        <w:annotationRef/>
      </w:r>
      <w:r>
        <w:t xml:space="preserve"> in the code, to match the standard DES name.</w:t>
      </w:r>
    </w:p>
  </w:comment>
  <w:comment w:id="670" w:author="Arthur Goldberg" w:date="2020-08-11T12:11:00Z" w:initials="AG">
    <w:p w14:paraId="6540E6F5" w14:textId="72EDC780" w:rsidR="0010282A" w:rsidRDefault="0010282A">
      <w:pPr>
        <w:pStyle w:val="CommentText"/>
      </w:pPr>
      <w:r>
        <w:rPr>
          <w:rStyle w:val="CommentReference"/>
        </w:rPr>
        <w:annotationRef/>
      </w:r>
      <w:r>
        <w:t>Renamed</w:t>
      </w:r>
      <w:r w:rsidRPr="00D07B73">
        <w:t xml:space="preserve"> ApplicationSimulationObject -&gt; SimulationObject in de sim</w:t>
      </w:r>
      <w:r>
        <w:t xml:space="preserve"> so the class name is more intuitive.</w:t>
      </w:r>
    </w:p>
  </w:comment>
  <w:comment w:id="698" w:author="Art Goldberg" w:date="2020-08-08T12:33:00Z" w:initials="AG">
    <w:p w14:paraId="189D9A5F" w14:textId="786B9884" w:rsidR="0010282A" w:rsidRDefault="0010282A">
      <w:pPr>
        <w:pStyle w:val="CommentText"/>
      </w:pPr>
      <w:r>
        <w:t>I could add this clarification about time units to this section: “The units of time are completely controlled by the model.</w:t>
      </w:r>
    </w:p>
    <w:p w14:paraId="307D7DEE" w14:textId="10D4402C" w:rsidR="0010282A" w:rsidRDefault="0010282A">
      <w:pPr>
        <w:pStyle w:val="CommentText"/>
      </w:pPr>
      <w:r>
        <w:rPr>
          <w:rStyle w:val="CommentReference"/>
        </w:rPr>
        <w:annotationRef/>
      </w:r>
      <w:r>
        <w:t>DE-Sim has no need to be aware of time units—its perspective is simply that time values are simply comparable values.”</w:t>
      </w:r>
    </w:p>
  </w:comment>
  <w:comment w:id="1033" w:author="Jonathan Karr" w:date="2020-08-04T16:14:00Z" w:initials="JK">
    <w:p w14:paraId="69ABEC4E" w14:textId="77777777" w:rsidR="0010282A" w:rsidRDefault="0010282A" w:rsidP="005607F8">
      <w:pPr>
        <w:pStyle w:val="CommentText"/>
      </w:pPr>
      <w:r>
        <w:rPr>
          <w:rStyle w:val="CommentReference"/>
        </w:rPr>
        <w:annotationRef/>
      </w:r>
      <w:r>
        <w:t>This should be referenced in the text as part of describing the space-time plot feature which other packages do not have.</w:t>
      </w:r>
    </w:p>
  </w:comment>
  <w:comment w:id="1034" w:author="Art Goldberg" w:date="2020-08-14T14:27:00Z" w:initials="AG">
    <w:p w14:paraId="3FC91E2C" w14:textId="30E9C022" w:rsidR="0010282A" w:rsidRDefault="0010282A">
      <w:pPr>
        <w:pStyle w:val="CommentText"/>
      </w:pPr>
      <w:r>
        <w:rPr>
          <w:rStyle w:val="CommentReference"/>
        </w:rPr>
        <w:annotationRef/>
      </w:r>
      <w:r>
        <w:t>Done.</w:t>
      </w:r>
    </w:p>
  </w:comment>
  <w:comment w:id="1135" w:author="Jonathan Karr" w:date="2020-08-04T16:06:00Z" w:initials="JK">
    <w:p w14:paraId="588AF4B0" w14:textId="3F24DA5B" w:rsidR="0010282A" w:rsidRDefault="0010282A">
      <w:pPr>
        <w:pStyle w:val="CommentText"/>
      </w:pPr>
      <w:r>
        <w:rPr>
          <w:rStyle w:val="CommentReference"/>
        </w:rPr>
        <w:annotationRef/>
      </w:r>
      <w:r>
        <w:t>This should go below as part of explaining the implementation of `</w:t>
      </w:r>
      <w:proofErr w:type="spellStart"/>
      <w:r>
        <w:t>handle_event_message</w:t>
      </w:r>
      <w:proofErr w:type="spellEnd"/>
      <w:r>
        <w:t>`</w:t>
      </w:r>
    </w:p>
  </w:comment>
  <w:comment w:id="1170" w:author="Arthur Goldberg" w:date="2020-08-10T21:08:00Z" w:initials="AG">
    <w:p w14:paraId="744978A3" w14:textId="1EE9269F" w:rsidR="0010282A" w:rsidRDefault="0010282A">
      <w:pPr>
        <w:pStyle w:val="CommentText"/>
      </w:pPr>
      <w:r>
        <w:rPr>
          <w:rStyle w:val="CommentReference"/>
        </w:rPr>
        <w:annotationRef/>
      </w:r>
      <w:r w:rsidRPr="00A16448">
        <w:t>I</w:t>
      </w:r>
      <w:r>
        <w:t xml:space="preserve"> </w:t>
      </w:r>
      <w:r w:rsidRPr="00A16448">
        <w:t xml:space="preserve">renamed </w:t>
      </w:r>
      <w:proofErr w:type="spellStart"/>
      <w:r w:rsidRPr="00A16448">
        <w:t>SimulationEngi</w:t>
      </w:r>
      <w:r>
        <w:t>ne</w:t>
      </w:r>
      <w:proofErr w:type="spellEnd"/>
      <w:r>
        <w:t xml:space="preserve"> to Simulator, to match its common meaning.</w:t>
      </w:r>
    </w:p>
  </w:comment>
  <w:comment w:id="1317" w:author="Jonathan Karr" w:date="2020-08-04T16:09:00Z" w:initials="JK">
    <w:p w14:paraId="31D780CC" w14:textId="2337181C" w:rsidR="0010282A" w:rsidRDefault="0010282A">
      <w:pPr>
        <w:pStyle w:val="CommentText"/>
      </w:pPr>
      <w:r>
        <w:rPr>
          <w:rStyle w:val="CommentReference"/>
        </w:rPr>
        <w:annotationRef/>
      </w:r>
      <w:r>
        <w:t>This is trivial. It would be more meaningful to have an example which records the simulation trajectory.</w:t>
      </w:r>
    </w:p>
  </w:comment>
  <w:comment w:id="1318" w:author="Art Goldberg" w:date="2020-08-07T20:41:00Z" w:initials="AG">
    <w:p w14:paraId="36C5CAFA" w14:textId="2BBA86E0" w:rsidR="0010282A" w:rsidRDefault="0010282A">
      <w:pPr>
        <w:pStyle w:val="CommentText"/>
      </w:pPr>
      <w:r>
        <w:rPr>
          <w:rStyle w:val="CommentReference"/>
        </w:rPr>
        <w:annotationRef/>
      </w:r>
      <w:r>
        <w:t>Good idea. Done.</w:t>
      </w:r>
    </w:p>
  </w:comment>
  <w:comment w:id="1416" w:author="Jonathan Karr" w:date="2020-08-04T16:23:00Z" w:initials="JK">
    <w:p w14:paraId="70660B13" w14:textId="49FD6481" w:rsidR="0010282A" w:rsidRDefault="0010282A">
      <w:pPr>
        <w:pStyle w:val="CommentText"/>
      </w:pPr>
      <w:r>
        <w:rPr>
          <w:rStyle w:val="CommentReference"/>
        </w:rPr>
        <w:annotationRef/>
      </w:r>
      <w:r>
        <w:t>This sentence requires more introduction. For example, there has been no discussion of counts of molecules up to this point.</w:t>
      </w:r>
    </w:p>
  </w:comment>
  <w:comment w:id="1417" w:author="Art Goldberg" w:date="2020-08-14T14:49:00Z" w:initials="AG">
    <w:p w14:paraId="6492B03A" w14:textId="2C383F51" w:rsidR="0010282A" w:rsidRDefault="0010282A">
      <w:pPr>
        <w:pStyle w:val="CommentText"/>
      </w:pPr>
      <w:r>
        <w:rPr>
          <w:rStyle w:val="CommentReference"/>
        </w:rPr>
        <w:annotationRef/>
      </w:r>
      <w:r>
        <w:rPr>
          <w:rStyle w:val="CommentReference"/>
        </w:rPr>
        <w:t>Right</w:t>
      </w:r>
      <w:r>
        <w:t>, done.</w:t>
      </w:r>
    </w:p>
  </w:comment>
  <w:comment w:id="1423" w:author="Jonathan Karr" w:date="2020-08-04T16:21:00Z" w:initials="JK">
    <w:p w14:paraId="561DCDD0" w14:textId="55644B5E" w:rsidR="0010282A" w:rsidRDefault="0010282A">
      <w:pPr>
        <w:pStyle w:val="CommentText"/>
      </w:pPr>
      <w:r>
        <w:t xml:space="preserve">Colloquial. </w:t>
      </w:r>
      <w:r>
        <w:rPr>
          <w:rStyle w:val="CommentReference"/>
        </w:rPr>
        <w:annotationRef/>
      </w:r>
      <w:r>
        <w:t>Sentences should not start with “And” in formal writing.</w:t>
      </w:r>
    </w:p>
  </w:comment>
  <w:comment w:id="1424" w:author="Art Goldberg" w:date="2020-08-06T12:52:00Z" w:initials="AG">
    <w:p w14:paraId="41A85A6F" w14:textId="5281568D" w:rsidR="0010282A" w:rsidRDefault="0010282A">
      <w:pPr>
        <w:pStyle w:val="CommentText"/>
      </w:pPr>
      <w:r>
        <w:rPr>
          <w:rStyle w:val="CommentReference"/>
        </w:rPr>
        <w:annotationRef/>
      </w:r>
      <w:r>
        <w:t>fixed</w:t>
      </w:r>
    </w:p>
  </w:comment>
  <w:comment w:id="1488" w:author="Jonathan Karr" w:date="2020-08-04T16:22:00Z" w:initials="JK">
    <w:p w14:paraId="03AC4804" w14:textId="3E5F7DB3" w:rsidR="0010282A" w:rsidRDefault="0010282A">
      <w:pPr>
        <w:pStyle w:val="CommentText"/>
      </w:pPr>
      <w:r>
        <w:rPr>
          <w:rStyle w:val="CommentReference"/>
        </w:rPr>
        <w:annotationRef/>
      </w:r>
      <w:r>
        <w:t>Add a little more information about how these packages are used. Otherwise, this is redundant with above.</w:t>
      </w:r>
    </w:p>
  </w:comment>
  <w:comment w:id="1489" w:author="Arthur Goldberg" w:date="2020-08-11T15:20:00Z" w:initials="AG">
    <w:p w14:paraId="27D54BFE" w14:textId="76712029" w:rsidR="0010282A" w:rsidRDefault="0010282A">
      <w:pPr>
        <w:pStyle w:val="CommentText"/>
      </w:pPr>
      <w:r>
        <w:rPr>
          <w:rStyle w:val="CommentReference"/>
        </w:rPr>
        <w:annotationRef/>
      </w:r>
      <w:r>
        <w:rPr>
          <w:rStyle w:val="CommentReference"/>
        </w:rPr>
        <w:t>Sure, done. Added a few packages not mentioned above too.</w:t>
      </w:r>
    </w:p>
  </w:comment>
  <w:comment w:id="1497" w:author="Jonathan Karr" w:date="2020-08-04T17:07:00Z" w:initials="JK">
    <w:p w14:paraId="1C19D843" w14:textId="603D1D17" w:rsidR="0010282A" w:rsidRDefault="0010282A" w:rsidP="005D7A5A">
      <w:pPr>
        <w:pStyle w:val="CommentText"/>
      </w:pPr>
      <w:r>
        <w:rPr>
          <w:rStyle w:val="CommentReference"/>
        </w:rPr>
        <w:annotationRef/>
      </w:r>
      <w:r>
        <w:t>This should be introduced earlier. A good organization framework is to (a) outline the features that you believe are needed to help researchers build and simulate complex models and (b) describe how DE-Sim addresses these needs. </w:t>
      </w:r>
    </w:p>
  </w:comment>
  <w:comment w:id="1500" w:author="Art Goldberg" w:date="2020-08-08T12:13:00Z" w:initials="AG">
    <w:p w14:paraId="289EAF6A" w14:textId="51F580C4" w:rsidR="0010282A" w:rsidRDefault="0010282A">
      <w:pPr>
        <w:pStyle w:val="CommentText"/>
      </w:pPr>
      <w:r>
        <w:rPr>
          <w:rStyle w:val="CommentReference"/>
        </w:rPr>
        <w:annotationRef/>
      </w:r>
      <w:r>
        <w:t>If name is changed, the reference to this section must also be changed.</w:t>
      </w:r>
    </w:p>
  </w:comment>
  <w:comment w:id="1536" w:author="Art Goldberg" w:date="2020-08-08T10:23:00Z" w:initials="AG">
    <w:p w14:paraId="4548064D" w14:textId="4784633E" w:rsidR="0010282A" w:rsidRDefault="0010282A">
      <w:pPr>
        <w:pStyle w:val="CommentText"/>
      </w:pPr>
      <w:r>
        <w:rPr>
          <w:rStyle w:val="CommentReference"/>
        </w:rPr>
        <w:annotationRef/>
      </w:r>
      <w:proofErr w:type="spellStart"/>
      <w:r>
        <w:t>Todo</w:t>
      </w:r>
      <w:proofErr w:type="spellEnd"/>
      <w:r>
        <w:t>: link to advanced tutorial</w:t>
      </w:r>
    </w:p>
  </w:comment>
  <w:comment w:id="1539" w:author="Jonathan Karr" w:date="2020-08-04T17:07:00Z" w:initials="JK">
    <w:p w14:paraId="3FCB0AA8" w14:textId="77777777" w:rsidR="0010282A" w:rsidRDefault="0010282A" w:rsidP="00295840">
      <w:pPr>
        <w:pStyle w:val="CommentText"/>
      </w:pPr>
      <w:r>
        <w:t>The paper should have a brief conclusion that</w:t>
      </w:r>
      <w:r>
        <w:rPr>
          <w:rStyle w:val="CommentReference"/>
        </w:rPr>
        <w:annotationRef/>
      </w:r>
    </w:p>
    <w:p w14:paraId="6B64B0A9" w14:textId="77777777" w:rsidR="0010282A" w:rsidRDefault="0010282A" w:rsidP="00295840">
      <w:pPr>
        <w:pStyle w:val="CommentText"/>
        <w:numPr>
          <w:ilvl w:val="0"/>
          <w:numId w:val="4"/>
        </w:numPr>
      </w:pPr>
      <w:r>
        <w:t xml:space="preserve"> Summarize the features</w:t>
      </w:r>
    </w:p>
    <w:p w14:paraId="10DA373D" w14:textId="77777777" w:rsidR="0010282A" w:rsidRDefault="0010282A" w:rsidP="00295840">
      <w:pPr>
        <w:pStyle w:val="CommentText"/>
        <w:numPr>
          <w:ilvl w:val="0"/>
          <w:numId w:val="4"/>
        </w:numPr>
      </w:pPr>
      <w:r>
        <w:t xml:space="preserve"> Summarize the scientific/engineering (models, simulations, studies, etc.) that you anticipate that DE-Sim will enable</w:t>
      </w:r>
    </w:p>
  </w:comment>
  <w:comment w:id="1540" w:author="Art Goldberg" w:date="2020-08-14T14:24:00Z" w:initials="AG">
    <w:p w14:paraId="253B570D" w14:textId="1761FCA3" w:rsidR="0010282A" w:rsidRDefault="0010282A">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BD1E3F" w15:done="0"/>
  <w15:commentEx w15:paraId="6E3E148D" w15:paraIdParent="2CBD1E3F" w15:done="0"/>
  <w15:commentEx w15:paraId="6FA7EC38" w15:done="0"/>
  <w15:commentEx w15:paraId="2D2E638A" w15:done="0"/>
  <w15:commentEx w15:paraId="56F9C03E" w15:done="0"/>
  <w15:commentEx w15:paraId="53FDF957" w15:done="0"/>
  <w15:commentEx w15:paraId="382D6DDB" w15:paraIdParent="53FDF957" w15:done="0"/>
  <w15:commentEx w15:paraId="51535153" w15:done="0"/>
  <w15:commentEx w15:paraId="29746235" w15:paraIdParent="51535153" w15:done="0"/>
  <w15:commentEx w15:paraId="1EBC951C" w15:done="0"/>
  <w15:commentEx w15:paraId="73189831" w15:paraIdParent="1EBC951C" w15:done="0"/>
  <w15:commentEx w15:paraId="0CDFFE54" w15:done="0"/>
  <w15:commentEx w15:paraId="49B14C70" w15:paraIdParent="0CDFFE54" w15:done="0"/>
  <w15:commentEx w15:paraId="01C11758" w15:done="0"/>
  <w15:commentEx w15:paraId="169B0322" w15:paraIdParent="01C11758" w15:done="0"/>
  <w15:commentEx w15:paraId="4F10C4CC" w15:done="0"/>
  <w15:commentEx w15:paraId="2C937EC3" w15:done="0"/>
  <w15:commentEx w15:paraId="7AF80C5A" w15:done="0"/>
  <w15:commentEx w15:paraId="67AA6A8A" w15:done="0"/>
  <w15:commentEx w15:paraId="6980F470" w15:paraIdParent="67AA6A8A" w15:done="0"/>
  <w15:commentEx w15:paraId="53151D6A" w15:done="0"/>
  <w15:commentEx w15:paraId="4B2DC471" w15:paraIdParent="53151D6A" w15:done="0"/>
  <w15:commentEx w15:paraId="3B0E4ECD" w15:done="0"/>
  <w15:commentEx w15:paraId="2EF1E7F0" w15:paraIdParent="3B0E4ECD" w15:done="0"/>
  <w15:commentEx w15:paraId="29F6980C" w15:done="0"/>
  <w15:commentEx w15:paraId="46DF00CE" w15:done="0"/>
  <w15:commentEx w15:paraId="5A8DA5F5" w15:paraIdParent="46DF00CE" w15:done="0"/>
  <w15:commentEx w15:paraId="33E797F2" w15:done="0"/>
  <w15:commentEx w15:paraId="51B6F816" w15:paraIdParent="33E797F2" w15:done="0"/>
  <w15:commentEx w15:paraId="6FFFC1DF" w15:done="0"/>
  <w15:commentEx w15:paraId="3F9ED9BA" w15:paraIdParent="6FFFC1DF" w15:done="0"/>
  <w15:commentEx w15:paraId="61F797D9" w15:done="0"/>
  <w15:commentEx w15:paraId="6131A460" w15:paraIdParent="61F797D9" w15:done="0"/>
  <w15:commentEx w15:paraId="79305A54" w15:done="0"/>
  <w15:commentEx w15:paraId="7E756FB9" w15:paraIdParent="79305A54" w15:done="0"/>
  <w15:commentEx w15:paraId="143C35EC" w15:done="0"/>
  <w15:commentEx w15:paraId="64ED6A2F" w15:paraIdParent="143C35EC" w15:done="0"/>
  <w15:commentEx w15:paraId="03D9B798" w15:done="0"/>
  <w15:commentEx w15:paraId="3F30A34C" w15:paraIdParent="03D9B798" w15:done="0"/>
  <w15:commentEx w15:paraId="7B0E3344" w15:done="0"/>
  <w15:commentEx w15:paraId="6540E6F5" w15:done="0"/>
  <w15:commentEx w15:paraId="307D7DEE" w15:done="0"/>
  <w15:commentEx w15:paraId="69ABEC4E" w15:done="0"/>
  <w15:commentEx w15:paraId="3FC91E2C" w15:paraIdParent="69ABEC4E" w15:done="0"/>
  <w15:commentEx w15:paraId="588AF4B0" w15:done="0"/>
  <w15:commentEx w15:paraId="744978A3" w15:done="0"/>
  <w15:commentEx w15:paraId="31D780CC" w15:done="0"/>
  <w15:commentEx w15:paraId="36C5CAFA" w15:paraIdParent="31D780CC" w15:done="0"/>
  <w15:commentEx w15:paraId="70660B13" w15:done="0"/>
  <w15:commentEx w15:paraId="6492B03A" w15:paraIdParent="70660B13" w15:done="0"/>
  <w15:commentEx w15:paraId="561DCDD0" w15:done="0"/>
  <w15:commentEx w15:paraId="41A85A6F" w15:paraIdParent="561DCDD0" w15:done="0"/>
  <w15:commentEx w15:paraId="03AC4804" w15:done="0"/>
  <w15:commentEx w15:paraId="27D54BFE" w15:paraIdParent="03AC4804" w15:done="0"/>
  <w15:commentEx w15:paraId="1C19D843" w15:done="0"/>
  <w15:commentEx w15:paraId="289EAF6A" w15:done="0"/>
  <w15:commentEx w15:paraId="4548064D" w15:done="0"/>
  <w15:commentEx w15:paraId="10DA373D" w15:done="0"/>
  <w15:commentEx w15:paraId="253B570D" w15:paraIdParent="10DA37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3EAA2" w16cex:dateUtc="2020-08-04T18:09:00Z"/>
  <w16cex:commentExtensible w16cex:durableId="22D3EA5F" w16cex:dateUtc="2020-08-04T18:08:00Z"/>
  <w16cex:commentExtensible w16cex:durableId="22D3E9F0" w16cex:dateUtc="2020-08-04T18:06:00Z"/>
  <w16cex:commentExtensible w16cex:durableId="22D3E876" w16cex:dateUtc="2020-08-04T18:00:00Z"/>
  <w16cex:commentExtensible w16cex:durableId="22D3EB1A" w16cex:dateUtc="2020-08-04T18:11:00Z"/>
  <w16cex:commentExtensible w16cex:durableId="22D3EB6B" w16cex:dateUtc="2020-08-04T18:12:00Z"/>
  <w16cex:commentExtensible w16cex:durableId="22D3EBBE" w16cex:dateUtc="2020-08-04T18:14:00Z"/>
  <w16cex:commentExtensible w16cex:durableId="22D3EBF9" w16cex:dateUtc="2020-08-04T18:15:00Z"/>
  <w16cex:commentExtensible w16cex:durableId="22D3EC3A" w16cex:dateUtc="2020-08-04T18:16:00Z"/>
  <w16cex:commentExtensible w16cex:durableId="22D3EF0B" w16cex:dateUtc="2020-08-04T18:28:00Z"/>
  <w16cex:commentExtensible w16cex:durableId="22D3FC0D" w16cex:dateUtc="2020-08-04T19:23:00Z"/>
  <w16cex:commentExtensible w16cex:durableId="22D3FCD7" w16cex:dateUtc="2020-08-04T19:27:00Z"/>
  <w16cex:commentExtensible w16cex:durableId="22D40020" w16cex:dateUtc="2020-08-04T19:41:00Z"/>
  <w16cex:commentExtensible w16cex:durableId="22D3FE9C" w16cex:dateUtc="2020-08-04T19:34:00Z"/>
  <w16cex:commentExtensible w16cex:durableId="22D4002E" w16cex:dateUtc="2020-08-04T19:41:00Z"/>
  <w16cex:commentExtensible w16cex:durableId="22D3FFE1" w16cex:dateUtc="2020-08-04T19:40:00Z"/>
  <w16cex:commentExtensible w16cex:durableId="22D4012E" w16cex:dateUtc="2020-08-04T19:45:00Z"/>
  <w16cex:commentExtensible w16cex:durableId="22D40276" w16cex:dateUtc="2020-08-04T19:51:00Z"/>
  <w16cex:commentExtensible w16cex:durableId="22D401A4" w16cex:dateUtc="2020-08-04T19:47:00Z"/>
  <w16cex:commentExtensible w16cex:durableId="22D402E8" w16cex:dateUtc="2020-08-04T19:53:00Z"/>
  <w16cex:commentExtensible w16cex:durableId="22D40338" w16cex:dateUtc="2020-08-04T19:54:00Z"/>
  <w16cex:commentExtensible w16cex:durableId="22D407AC" w16cex:dateUtc="2020-08-04T20:13:00Z"/>
  <w16cex:commentExtensible w16cex:durableId="22D407C9" w16cex:dateUtc="2020-08-04T20:14:00Z"/>
  <w16cex:commentExtensible w16cex:durableId="22D40414" w16cex:dateUtc="2020-08-04T19:58:00Z"/>
  <w16cex:commentExtensible w16cex:durableId="22D4065C" w16cex:dateUtc="2020-08-04T20:07:00Z"/>
  <w16cex:commentExtensible w16cex:durableId="22D4056C" w16cex:dateUtc="2020-08-04T20:03:00Z"/>
  <w16cex:commentExtensible w16cex:durableId="22D4061B" w16cex:dateUtc="2020-08-04T20:06:00Z"/>
  <w16cex:commentExtensible w16cex:durableId="22D406AE" w16cex:dateUtc="2020-08-04T20:09:00Z"/>
  <w16cex:commentExtensible w16cex:durableId="22D40728" w16cex:dateUtc="2020-08-04T20:11:00Z"/>
  <w16cex:commentExtensible w16cex:durableId="22D409ED" w16cex:dateUtc="2020-08-04T20:23:00Z"/>
  <w16cex:commentExtensible w16cex:durableId="22D4097E" w16cex:dateUtc="2020-08-04T20:21:00Z"/>
  <w16cex:commentExtensible w16cex:durableId="22D409B6" w16cex:dateUtc="2020-08-04T20:22:00Z"/>
  <w16cex:commentExtensible w16cex:durableId="22D41463" w16cex:dateUtc="2020-08-04T21:07:00Z"/>
  <w16cex:commentExtensible w16cex:durableId="22D4143F" w16cex:dateUtc="2020-08-04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BF95F5" w16cid:durableId="22D3E3FA"/>
  <w16cid:commentId w16cid:paraId="0E05E3AD" w16cid:durableId="22D3E3FB"/>
  <w16cid:commentId w16cid:paraId="6FA7EC38" w16cid:durableId="22D3EAA2"/>
  <w16cid:commentId w16cid:paraId="2493BED5" w16cid:durableId="22D3EA5F"/>
  <w16cid:commentId w16cid:paraId="6840A752" w16cid:durableId="22D3E9F0"/>
  <w16cid:commentId w16cid:paraId="2D2E638A" w16cid:durableId="22D3E876"/>
  <w16cid:commentId w16cid:paraId="56F9C03E" w16cid:durableId="22D3EB1A"/>
  <w16cid:commentId w16cid:paraId="765E2D59" w16cid:durableId="22D3E3FC"/>
  <w16cid:commentId w16cid:paraId="236E86D5" w16cid:durableId="22D3E3FD"/>
  <w16cid:commentId w16cid:paraId="0AF73B2F" w16cid:durableId="22D3EB6B"/>
  <w16cid:commentId w16cid:paraId="063B6035" w16cid:durableId="22D3EBBE"/>
  <w16cid:commentId w16cid:paraId="1EBC951C" w16cid:durableId="22D3EBF9"/>
  <w16cid:commentId w16cid:paraId="33269F4B" w16cid:durableId="22D3EC3A"/>
  <w16cid:commentId w16cid:paraId="0CDFFE54" w16cid:durableId="22D3EF0B"/>
  <w16cid:commentId w16cid:paraId="01C11758" w16cid:durableId="22D3FC0D"/>
  <w16cid:commentId w16cid:paraId="2A176FB8" w16cid:durableId="22D3FCD7"/>
  <w16cid:commentId w16cid:paraId="49E50713" w16cid:durableId="22D3E3FE"/>
  <w16cid:commentId w16cid:paraId="4F10C4CC" w16cid:durableId="22D40020"/>
  <w16cid:commentId w16cid:paraId="2C937EC3" w16cid:durableId="22D3FE9C"/>
  <w16cid:commentId w16cid:paraId="7AF80C5A" w16cid:durableId="22D4002E"/>
  <w16cid:commentId w16cid:paraId="67AA6A8A" w16cid:durableId="22D3FFE1"/>
  <w16cid:commentId w16cid:paraId="29F6980C" w16cid:durableId="22D3E3FF"/>
  <w16cid:commentId w16cid:paraId="76789EAF" w16cid:durableId="22D3E400"/>
  <w16cid:commentId w16cid:paraId="5D3C0624" w16cid:durableId="22D4012E"/>
  <w16cid:commentId w16cid:paraId="46DF00CE" w16cid:durableId="22D40276"/>
  <w16cid:commentId w16cid:paraId="33E797F2" w16cid:durableId="22D401A4"/>
  <w16cid:commentId w16cid:paraId="001031A8" w16cid:durableId="22D402E8"/>
  <w16cid:commentId w16cid:paraId="476B438E" w16cid:durableId="22D40338"/>
  <w16cid:commentId w16cid:paraId="6FFFC1DF" w16cid:durableId="22D407AC"/>
  <w16cid:commentId w16cid:paraId="61F797D9" w16cid:durableId="22D407C9"/>
  <w16cid:commentId w16cid:paraId="79305A54" w16cid:durableId="22D40414"/>
  <w16cid:commentId w16cid:paraId="485FA734" w16cid:durableId="22D3E401"/>
  <w16cid:commentId w16cid:paraId="03D9B798" w16cid:durableId="22D4065C"/>
  <w16cid:commentId w16cid:paraId="0AE6062C" w16cid:durableId="22D3E402"/>
  <w16cid:commentId w16cid:paraId="707F9548" w16cid:durableId="22D4056C"/>
  <w16cid:commentId w16cid:paraId="588AF4B0" w16cid:durableId="22D4061B"/>
  <w16cid:commentId w16cid:paraId="31D780CC" w16cid:durableId="22D406AE"/>
  <w16cid:commentId w16cid:paraId="37808056" w16cid:durableId="22D40728"/>
  <w16cid:commentId w16cid:paraId="663EB59F" w16cid:durableId="22D3E403"/>
  <w16cid:commentId w16cid:paraId="70660B13" w16cid:durableId="22D409ED"/>
  <w16cid:commentId w16cid:paraId="561DCDD0" w16cid:durableId="22D4097E"/>
  <w16cid:commentId w16cid:paraId="03AC4804" w16cid:durableId="22D409B6"/>
  <w16cid:commentId w16cid:paraId="2BAAD754" w16cid:durableId="22D3E404"/>
  <w16cid:commentId w16cid:paraId="1C19D843" w16cid:durableId="22D41463"/>
  <w16cid:commentId w16cid:paraId="4D4853E2" w16cid:durableId="22D414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Monaco">
    <w:altName w:val="Courier New"/>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17359"/>
    <w:multiLevelType w:val="hybridMultilevel"/>
    <w:tmpl w:val="2C587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C0B6A"/>
    <w:multiLevelType w:val="hybridMultilevel"/>
    <w:tmpl w:val="8A566828"/>
    <w:lvl w:ilvl="0" w:tplc="83A2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11A3E"/>
    <w:multiLevelType w:val="hybridMultilevel"/>
    <w:tmpl w:val="B622C966"/>
    <w:lvl w:ilvl="0" w:tplc="D62875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B1277A"/>
    <w:multiLevelType w:val="hybridMultilevel"/>
    <w:tmpl w:val="6D085E08"/>
    <w:lvl w:ilvl="0" w:tplc="0706CD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A68B5"/>
    <w:multiLevelType w:val="hybridMultilevel"/>
    <w:tmpl w:val="443AE5EA"/>
    <w:lvl w:ilvl="0" w:tplc="C7049F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952327"/>
    <w:multiLevelType w:val="hybridMultilevel"/>
    <w:tmpl w:val="1934475A"/>
    <w:lvl w:ilvl="0" w:tplc="929613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983786"/>
    <w:multiLevelType w:val="hybridMultilevel"/>
    <w:tmpl w:val="CAB4E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 Goldberg">
    <w15:presenceInfo w15:providerId="Windows Live" w15:userId="c88fec83af1d0942"/>
  </w15:person>
  <w15:person w15:author="Jonathan Karr">
    <w15:presenceInfo w15:providerId="Windows Live" w15:userId="728556474b4d34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en-US" w:vendorID="64" w:dllVersion="0" w:nlCheck="1" w:checkStyle="0"/>
  <w:activeWritingStyle w:appName="MSWord" w:lang="en-US" w:vendorID="64" w:dllVersion="6" w:nlCheck="1" w:checkStyle="1"/>
  <w:proofState w:spelling="clean" w:grammar="clean"/>
  <w:revisionView w:insDel="0" w:formatting="0"/>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E3"/>
    <w:rsid w:val="00001467"/>
    <w:rsid w:val="00001908"/>
    <w:rsid w:val="00006405"/>
    <w:rsid w:val="0000688A"/>
    <w:rsid w:val="00010629"/>
    <w:rsid w:val="00013C2F"/>
    <w:rsid w:val="00014A16"/>
    <w:rsid w:val="0001753F"/>
    <w:rsid w:val="000209B2"/>
    <w:rsid w:val="00022C90"/>
    <w:rsid w:val="00030FA4"/>
    <w:rsid w:val="00036E2E"/>
    <w:rsid w:val="00041492"/>
    <w:rsid w:val="000417A8"/>
    <w:rsid w:val="00041AFF"/>
    <w:rsid w:val="000426EF"/>
    <w:rsid w:val="00042C81"/>
    <w:rsid w:val="00042E9E"/>
    <w:rsid w:val="00043C3D"/>
    <w:rsid w:val="00046A92"/>
    <w:rsid w:val="00050052"/>
    <w:rsid w:val="000506AC"/>
    <w:rsid w:val="00050B2F"/>
    <w:rsid w:val="00053441"/>
    <w:rsid w:val="00053B8A"/>
    <w:rsid w:val="000544B6"/>
    <w:rsid w:val="00055BCD"/>
    <w:rsid w:val="00063782"/>
    <w:rsid w:val="00064AEC"/>
    <w:rsid w:val="000753DA"/>
    <w:rsid w:val="00076D9E"/>
    <w:rsid w:val="00077928"/>
    <w:rsid w:val="000812E0"/>
    <w:rsid w:val="000827CE"/>
    <w:rsid w:val="00084854"/>
    <w:rsid w:val="000900CE"/>
    <w:rsid w:val="00092EC6"/>
    <w:rsid w:val="00094401"/>
    <w:rsid w:val="000957AD"/>
    <w:rsid w:val="000A14B4"/>
    <w:rsid w:val="000A2255"/>
    <w:rsid w:val="000A7AA2"/>
    <w:rsid w:val="000A7B4A"/>
    <w:rsid w:val="000B2BA6"/>
    <w:rsid w:val="000B4789"/>
    <w:rsid w:val="000B6B0A"/>
    <w:rsid w:val="000C0D87"/>
    <w:rsid w:val="000C23AE"/>
    <w:rsid w:val="000C5C28"/>
    <w:rsid w:val="000C6899"/>
    <w:rsid w:val="000C7BAF"/>
    <w:rsid w:val="000D0C09"/>
    <w:rsid w:val="000D58BE"/>
    <w:rsid w:val="000E041C"/>
    <w:rsid w:val="000E1E22"/>
    <w:rsid w:val="000E1E5D"/>
    <w:rsid w:val="000E2C6C"/>
    <w:rsid w:val="000E79D8"/>
    <w:rsid w:val="000F13E9"/>
    <w:rsid w:val="000F161C"/>
    <w:rsid w:val="000F1A91"/>
    <w:rsid w:val="000F1C8A"/>
    <w:rsid w:val="000F2263"/>
    <w:rsid w:val="000F2C3E"/>
    <w:rsid w:val="000F3DA2"/>
    <w:rsid w:val="000F3DC6"/>
    <w:rsid w:val="000F48C4"/>
    <w:rsid w:val="000F7587"/>
    <w:rsid w:val="001021C8"/>
    <w:rsid w:val="001024AE"/>
    <w:rsid w:val="0010282A"/>
    <w:rsid w:val="0011547A"/>
    <w:rsid w:val="00115749"/>
    <w:rsid w:val="00117BB2"/>
    <w:rsid w:val="001254DB"/>
    <w:rsid w:val="00127CCF"/>
    <w:rsid w:val="0013279A"/>
    <w:rsid w:val="00134529"/>
    <w:rsid w:val="00134BC4"/>
    <w:rsid w:val="00135542"/>
    <w:rsid w:val="00143CF3"/>
    <w:rsid w:val="00143EFD"/>
    <w:rsid w:val="00144F0F"/>
    <w:rsid w:val="0014600D"/>
    <w:rsid w:val="00146194"/>
    <w:rsid w:val="0015578A"/>
    <w:rsid w:val="00156FAB"/>
    <w:rsid w:val="0015763B"/>
    <w:rsid w:val="0015780D"/>
    <w:rsid w:val="00160696"/>
    <w:rsid w:val="00160DFB"/>
    <w:rsid w:val="00162DA1"/>
    <w:rsid w:val="00164070"/>
    <w:rsid w:val="00166293"/>
    <w:rsid w:val="001671F5"/>
    <w:rsid w:val="00176D4F"/>
    <w:rsid w:val="00177098"/>
    <w:rsid w:val="001800E1"/>
    <w:rsid w:val="001838B8"/>
    <w:rsid w:val="0018398C"/>
    <w:rsid w:val="00185305"/>
    <w:rsid w:val="001872AF"/>
    <w:rsid w:val="00190B99"/>
    <w:rsid w:val="00193554"/>
    <w:rsid w:val="0019440D"/>
    <w:rsid w:val="001947F5"/>
    <w:rsid w:val="001A06B3"/>
    <w:rsid w:val="001A2AFE"/>
    <w:rsid w:val="001A4515"/>
    <w:rsid w:val="001B0850"/>
    <w:rsid w:val="001B5EB7"/>
    <w:rsid w:val="001B68F4"/>
    <w:rsid w:val="001C233A"/>
    <w:rsid w:val="001C4E5D"/>
    <w:rsid w:val="001D1D64"/>
    <w:rsid w:val="001D53B2"/>
    <w:rsid w:val="001D5DA8"/>
    <w:rsid w:val="001D7C76"/>
    <w:rsid w:val="001E1776"/>
    <w:rsid w:val="001E1C86"/>
    <w:rsid w:val="001E1DF4"/>
    <w:rsid w:val="001E2FBE"/>
    <w:rsid w:val="001E4773"/>
    <w:rsid w:val="001E5A09"/>
    <w:rsid w:val="001F19DA"/>
    <w:rsid w:val="001F1C25"/>
    <w:rsid w:val="001F23BF"/>
    <w:rsid w:val="001F6DCE"/>
    <w:rsid w:val="001F7F3E"/>
    <w:rsid w:val="00200D7D"/>
    <w:rsid w:val="0020139F"/>
    <w:rsid w:val="00205BBA"/>
    <w:rsid w:val="00206563"/>
    <w:rsid w:val="00207725"/>
    <w:rsid w:val="00211189"/>
    <w:rsid w:val="00213995"/>
    <w:rsid w:val="00214808"/>
    <w:rsid w:val="002227F0"/>
    <w:rsid w:val="00223B6D"/>
    <w:rsid w:val="00225C6C"/>
    <w:rsid w:val="0023276B"/>
    <w:rsid w:val="002327E2"/>
    <w:rsid w:val="0023339D"/>
    <w:rsid w:val="00237746"/>
    <w:rsid w:val="00240E59"/>
    <w:rsid w:val="00244377"/>
    <w:rsid w:val="00244F8C"/>
    <w:rsid w:val="00246799"/>
    <w:rsid w:val="002478F8"/>
    <w:rsid w:val="00250A96"/>
    <w:rsid w:val="00251046"/>
    <w:rsid w:val="002523C2"/>
    <w:rsid w:val="00252BD6"/>
    <w:rsid w:val="00254A1A"/>
    <w:rsid w:val="00260AFE"/>
    <w:rsid w:val="00260FE0"/>
    <w:rsid w:val="00263EC9"/>
    <w:rsid w:val="002664C5"/>
    <w:rsid w:val="00267401"/>
    <w:rsid w:val="00267B76"/>
    <w:rsid w:val="00273947"/>
    <w:rsid w:val="002800BF"/>
    <w:rsid w:val="00280C86"/>
    <w:rsid w:val="0028298A"/>
    <w:rsid w:val="002900FA"/>
    <w:rsid w:val="00291DBD"/>
    <w:rsid w:val="00292C19"/>
    <w:rsid w:val="00293D33"/>
    <w:rsid w:val="00295840"/>
    <w:rsid w:val="00296E07"/>
    <w:rsid w:val="002A06C9"/>
    <w:rsid w:val="002A2E80"/>
    <w:rsid w:val="002A4679"/>
    <w:rsid w:val="002A5FD9"/>
    <w:rsid w:val="002A64A3"/>
    <w:rsid w:val="002B06AA"/>
    <w:rsid w:val="002B1F3F"/>
    <w:rsid w:val="002B2603"/>
    <w:rsid w:val="002B4627"/>
    <w:rsid w:val="002B4ADA"/>
    <w:rsid w:val="002B4E5A"/>
    <w:rsid w:val="002C1C86"/>
    <w:rsid w:val="002C218F"/>
    <w:rsid w:val="002C491B"/>
    <w:rsid w:val="002C4BA7"/>
    <w:rsid w:val="002D0EBF"/>
    <w:rsid w:val="002D4C67"/>
    <w:rsid w:val="002D4ED9"/>
    <w:rsid w:val="002D6588"/>
    <w:rsid w:val="002D683C"/>
    <w:rsid w:val="002E24CF"/>
    <w:rsid w:val="002E2A1F"/>
    <w:rsid w:val="002E44A6"/>
    <w:rsid w:val="002E5EFC"/>
    <w:rsid w:val="002F0856"/>
    <w:rsid w:val="002F116A"/>
    <w:rsid w:val="002F2418"/>
    <w:rsid w:val="00300A67"/>
    <w:rsid w:val="00300C3F"/>
    <w:rsid w:val="003079C0"/>
    <w:rsid w:val="0031518F"/>
    <w:rsid w:val="00316F86"/>
    <w:rsid w:val="00317590"/>
    <w:rsid w:val="00320532"/>
    <w:rsid w:val="00324895"/>
    <w:rsid w:val="00332205"/>
    <w:rsid w:val="00332AA2"/>
    <w:rsid w:val="0033355F"/>
    <w:rsid w:val="00344FCC"/>
    <w:rsid w:val="00356095"/>
    <w:rsid w:val="00361CD7"/>
    <w:rsid w:val="00365429"/>
    <w:rsid w:val="003708A9"/>
    <w:rsid w:val="003708B6"/>
    <w:rsid w:val="003711BB"/>
    <w:rsid w:val="00371D83"/>
    <w:rsid w:val="00373D36"/>
    <w:rsid w:val="003751B5"/>
    <w:rsid w:val="00380B95"/>
    <w:rsid w:val="00381744"/>
    <w:rsid w:val="00382290"/>
    <w:rsid w:val="00382727"/>
    <w:rsid w:val="00382F0B"/>
    <w:rsid w:val="0038309A"/>
    <w:rsid w:val="0038321B"/>
    <w:rsid w:val="00383C74"/>
    <w:rsid w:val="00387BFB"/>
    <w:rsid w:val="00391198"/>
    <w:rsid w:val="00391A1B"/>
    <w:rsid w:val="00395DD6"/>
    <w:rsid w:val="00397B1A"/>
    <w:rsid w:val="00397F63"/>
    <w:rsid w:val="003A1E5A"/>
    <w:rsid w:val="003A558E"/>
    <w:rsid w:val="003A771F"/>
    <w:rsid w:val="003B00FB"/>
    <w:rsid w:val="003B04DD"/>
    <w:rsid w:val="003B164E"/>
    <w:rsid w:val="003B2647"/>
    <w:rsid w:val="003B5688"/>
    <w:rsid w:val="003B646C"/>
    <w:rsid w:val="003B64E7"/>
    <w:rsid w:val="003B6BA7"/>
    <w:rsid w:val="003B7DA7"/>
    <w:rsid w:val="003C5D3B"/>
    <w:rsid w:val="003D1468"/>
    <w:rsid w:val="003D1ABB"/>
    <w:rsid w:val="003D1D20"/>
    <w:rsid w:val="003D64B2"/>
    <w:rsid w:val="003D7C24"/>
    <w:rsid w:val="003E3747"/>
    <w:rsid w:val="003E4E51"/>
    <w:rsid w:val="003E4E6F"/>
    <w:rsid w:val="003E506C"/>
    <w:rsid w:val="003E7DA1"/>
    <w:rsid w:val="004044DC"/>
    <w:rsid w:val="0040576B"/>
    <w:rsid w:val="004075BE"/>
    <w:rsid w:val="004120D2"/>
    <w:rsid w:val="00412643"/>
    <w:rsid w:val="004149F2"/>
    <w:rsid w:val="004159EF"/>
    <w:rsid w:val="00415FAE"/>
    <w:rsid w:val="004163D3"/>
    <w:rsid w:val="00416489"/>
    <w:rsid w:val="0041788E"/>
    <w:rsid w:val="00417933"/>
    <w:rsid w:val="00420F26"/>
    <w:rsid w:val="004217A1"/>
    <w:rsid w:val="00422638"/>
    <w:rsid w:val="00422774"/>
    <w:rsid w:val="00422CD0"/>
    <w:rsid w:val="00424D47"/>
    <w:rsid w:val="00427A75"/>
    <w:rsid w:val="00430CD0"/>
    <w:rsid w:val="0043102D"/>
    <w:rsid w:val="0043273D"/>
    <w:rsid w:val="00436C93"/>
    <w:rsid w:val="00441B4E"/>
    <w:rsid w:val="00442BC1"/>
    <w:rsid w:val="004445BA"/>
    <w:rsid w:val="004468BC"/>
    <w:rsid w:val="00446FA3"/>
    <w:rsid w:val="0044701E"/>
    <w:rsid w:val="00447DE0"/>
    <w:rsid w:val="00454B1A"/>
    <w:rsid w:val="0045573B"/>
    <w:rsid w:val="00455855"/>
    <w:rsid w:val="00455BBE"/>
    <w:rsid w:val="00460879"/>
    <w:rsid w:val="00462BE4"/>
    <w:rsid w:val="0046327C"/>
    <w:rsid w:val="004743FA"/>
    <w:rsid w:val="00475F63"/>
    <w:rsid w:val="00476001"/>
    <w:rsid w:val="00477154"/>
    <w:rsid w:val="00477773"/>
    <w:rsid w:val="0048238A"/>
    <w:rsid w:val="004858D9"/>
    <w:rsid w:val="00493967"/>
    <w:rsid w:val="00494B2E"/>
    <w:rsid w:val="0049593E"/>
    <w:rsid w:val="00495E4B"/>
    <w:rsid w:val="004A1753"/>
    <w:rsid w:val="004A35AF"/>
    <w:rsid w:val="004A41AB"/>
    <w:rsid w:val="004B09E4"/>
    <w:rsid w:val="004B3350"/>
    <w:rsid w:val="004B5B1E"/>
    <w:rsid w:val="004B787F"/>
    <w:rsid w:val="004C2A21"/>
    <w:rsid w:val="004C435D"/>
    <w:rsid w:val="004D0C8D"/>
    <w:rsid w:val="004D25F7"/>
    <w:rsid w:val="004D4115"/>
    <w:rsid w:val="004D43B0"/>
    <w:rsid w:val="004D684B"/>
    <w:rsid w:val="004D7D14"/>
    <w:rsid w:val="004E5B3B"/>
    <w:rsid w:val="004F5327"/>
    <w:rsid w:val="00500912"/>
    <w:rsid w:val="00501D5B"/>
    <w:rsid w:val="00503050"/>
    <w:rsid w:val="00504FCD"/>
    <w:rsid w:val="0050673B"/>
    <w:rsid w:val="00511B8A"/>
    <w:rsid w:val="00516528"/>
    <w:rsid w:val="005178B4"/>
    <w:rsid w:val="00521C8E"/>
    <w:rsid w:val="005271E1"/>
    <w:rsid w:val="00532020"/>
    <w:rsid w:val="00532A02"/>
    <w:rsid w:val="00536F53"/>
    <w:rsid w:val="005375F3"/>
    <w:rsid w:val="0054267B"/>
    <w:rsid w:val="0054419D"/>
    <w:rsid w:val="005457D8"/>
    <w:rsid w:val="00545FCA"/>
    <w:rsid w:val="0055101E"/>
    <w:rsid w:val="00552EFE"/>
    <w:rsid w:val="00554D0B"/>
    <w:rsid w:val="00555E9A"/>
    <w:rsid w:val="0055626E"/>
    <w:rsid w:val="005565C4"/>
    <w:rsid w:val="00556A5C"/>
    <w:rsid w:val="00556FA2"/>
    <w:rsid w:val="005571AE"/>
    <w:rsid w:val="005607F8"/>
    <w:rsid w:val="005625A5"/>
    <w:rsid w:val="00563FEE"/>
    <w:rsid w:val="00565A7D"/>
    <w:rsid w:val="005768ED"/>
    <w:rsid w:val="005811EB"/>
    <w:rsid w:val="005821F1"/>
    <w:rsid w:val="0058630E"/>
    <w:rsid w:val="00591BB6"/>
    <w:rsid w:val="00593DB1"/>
    <w:rsid w:val="00596E4A"/>
    <w:rsid w:val="005971D6"/>
    <w:rsid w:val="005A2112"/>
    <w:rsid w:val="005A2A61"/>
    <w:rsid w:val="005A2AD6"/>
    <w:rsid w:val="005A3466"/>
    <w:rsid w:val="005A49EF"/>
    <w:rsid w:val="005A4FFC"/>
    <w:rsid w:val="005B402C"/>
    <w:rsid w:val="005B5C59"/>
    <w:rsid w:val="005B6721"/>
    <w:rsid w:val="005B6837"/>
    <w:rsid w:val="005C612E"/>
    <w:rsid w:val="005D095A"/>
    <w:rsid w:val="005D2794"/>
    <w:rsid w:val="005D4201"/>
    <w:rsid w:val="005D565E"/>
    <w:rsid w:val="005D613B"/>
    <w:rsid w:val="005D68CF"/>
    <w:rsid w:val="005D7A5A"/>
    <w:rsid w:val="005E1267"/>
    <w:rsid w:val="005E1622"/>
    <w:rsid w:val="005E412D"/>
    <w:rsid w:val="005E500C"/>
    <w:rsid w:val="005E51AE"/>
    <w:rsid w:val="005E6A65"/>
    <w:rsid w:val="005F2EB2"/>
    <w:rsid w:val="005F4F93"/>
    <w:rsid w:val="005F64CC"/>
    <w:rsid w:val="0060029A"/>
    <w:rsid w:val="00601357"/>
    <w:rsid w:val="00603B41"/>
    <w:rsid w:val="00605830"/>
    <w:rsid w:val="00607038"/>
    <w:rsid w:val="006110C3"/>
    <w:rsid w:val="0063086B"/>
    <w:rsid w:val="00632505"/>
    <w:rsid w:val="00633136"/>
    <w:rsid w:val="00634F15"/>
    <w:rsid w:val="006356E5"/>
    <w:rsid w:val="00636003"/>
    <w:rsid w:val="00640BA8"/>
    <w:rsid w:val="006478CB"/>
    <w:rsid w:val="00647CAF"/>
    <w:rsid w:val="00661231"/>
    <w:rsid w:val="00661F0B"/>
    <w:rsid w:val="00662B79"/>
    <w:rsid w:val="006668F6"/>
    <w:rsid w:val="00671FE0"/>
    <w:rsid w:val="006739A7"/>
    <w:rsid w:val="00674F01"/>
    <w:rsid w:val="0068031D"/>
    <w:rsid w:val="006816D2"/>
    <w:rsid w:val="00691000"/>
    <w:rsid w:val="00692290"/>
    <w:rsid w:val="00692455"/>
    <w:rsid w:val="006A363A"/>
    <w:rsid w:val="006A55A0"/>
    <w:rsid w:val="006A61AF"/>
    <w:rsid w:val="006A7064"/>
    <w:rsid w:val="006A7687"/>
    <w:rsid w:val="006A772A"/>
    <w:rsid w:val="006C0D2C"/>
    <w:rsid w:val="006C1896"/>
    <w:rsid w:val="006C30B9"/>
    <w:rsid w:val="006C3DBE"/>
    <w:rsid w:val="006C58DC"/>
    <w:rsid w:val="006C6A8C"/>
    <w:rsid w:val="006C77F5"/>
    <w:rsid w:val="006D1FDD"/>
    <w:rsid w:val="006D3FCF"/>
    <w:rsid w:val="006D4DBA"/>
    <w:rsid w:val="006D4F8F"/>
    <w:rsid w:val="006D5AEB"/>
    <w:rsid w:val="006D6791"/>
    <w:rsid w:val="006E18F3"/>
    <w:rsid w:val="006E18F5"/>
    <w:rsid w:val="006E40FB"/>
    <w:rsid w:val="006E58C3"/>
    <w:rsid w:val="006E747E"/>
    <w:rsid w:val="006F391C"/>
    <w:rsid w:val="006F75E9"/>
    <w:rsid w:val="00701AB4"/>
    <w:rsid w:val="00701D70"/>
    <w:rsid w:val="00703261"/>
    <w:rsid w:val="00703BAE"/>
    <w:rsid w:val="007046A0"/>
    <w:rsid w:val="007046FD"/>
    <w:rsid w:val="00712B88"/>
    <w:rsid w:val="0071540F"/>
    <w:rsid w:val="00715DD9"/>
    <w:rsid w:val="00715EA8"/>
    <w:rsid w:val="007167FD"/>
    <w:rsid w:val="00717D24"/>
    <w:rsid w:val="00724615"/>
    <w:rsid w:val="0072615C"/>
    <w:rsid w:val="0072711A"/>
    <w:rsid w:val="007300EA"/>
    <w:rsid w:val="00730961"/>
    <w:rsid w:val="00731D77"/>
    <w:rsid w:val="00741476"/>
    <w:rsid w:val="00744380"/>
    <w:rsid w:val="007452A6"/>
    <w:rsid w:val="007460C6"/>
    <w:rsid w:val="00746E55"/>
    <w:rsid w:val="00754A3F"/>
    <w:rsid w:val="0075562D"/>
    <w:rsid w:val="0075573A"/>
    <w:rsid w:val="00755F56"/>
    <w:rsid w:val="007577F7"/>
    <w:rsid w:val="00763F4C"/>
    <w:rsid w:val="007673FD"/>
    <w:rsid w:val="0077199C"/>
    <w:rsid w:val="0077291F"/>
    <w:rsid w:val="00773E11"/>
    <w:rsid w:val="00775156"/>
    <w:rsid w:val="00775D4B"/>
    <w:rsid w:val="00777792"/>
    <w:rsid w:val="00780753"/>
    <w:rsid w:val="007818E2"/>
    <w:rsid w:val="0078254F"/>
    <w:rsid w:val="00782673"/>
    <w:rsid w:val="00783F8A"/>
    <w:rsid w:val="00786A77"/>
    <w:rsid w:val="00787E78"/>
    <w:rsid w:val="00791EE9"/>
    <w:rsid w:val="00792737"/>
    <w:rsid w:val="0079437A"/>
    <w:rsid w:val="007A1C45"/>
    <w:rsid w:val="007A7E3A"/>
    <w:rsid w:val="007B3938"/>
    <w:rsid w:val="007B3A16"/>
    <w:rsid w:val="007B4275"/>
    <w:rsid w:val="007B71C3"/>
    <w:rsid w:val="007C17CD"/>
    <w:rsid w:val="007C5041"/>
    <w:rsid w:val="007C719B"/>
    <w:rsid w:val="007D3E57"/>
    <w:rsid w:val="007D4706"/>
    <w:rsid w:val="007D5EBD"/>
    <w:rsid w:val="007D60CD"/>
    <w:rsid w:val="007D78B4"/>
    <w:rsid w:val="007E1A92"/>
    <w:rsid w:val="007E6943"/>
    <w:rsid w:val="007E6C39"/>
    <w:rsid w:val="007E6CB9"/>
    <w:rsid w:val="007F1D85"/>
    <w:rsid w:val="007F56DC"/>
    <w:rsid w:val="007F5EAA"/>
    <w:rsid w:val="00800B7B"/>
    <w:rsid w:val="00800E16"/>
    <w:rsid w:val="00801242"/>
    <w:rsid w:val="0080263C"/>
    <w:rsid w:val="00804BEF"/>
    <w:rsid w:val="008053FD"/>
    <w:rsid w:val="00806365"/>
    <w:rsid w:val="008068FE"/>
    <w:rsid w:val="008072AC"/>
    <w:rsid w:val="008106CC"/>
    <w:rsid w:val="00812498"/>
    <w:rsid w:val="008171CB"/>
    <w:rsid w:val="008173F1"/>
    <w:rsid w:val="00820ABB"/>
    <w:rsid w:val="00821C5B"/>
    <w:rsid w:val="00822A28"/>
    <w:rsid w:val="00826B1A"/>
    <w:rsid w:val="00830487"/>
    <w:rsid w:val="00832D7D"/>
    <w:rsid w:val="00835571"/>
    <w:rsid w:val="00837243"/>
    <w:rsid w:val="00837E18"/>
    <w:rsid w:val="00844E04"/>
    <w:rsid w:val="00856273"/>
    <w:rsid w:val="008608DF"/>
    <w:rsid w:val="00861C52"/>
    <w:rsid w:val="00861D3A"/>
    <w:rsid w:val="00863450"/>
    <w:rsid w:val="008707E9"/>
    <w:rsid w:val="008750BE"/>
    <w:rsid w:val="00875437"/>
    <w:rsid w:val="00881162"/>
    <w:rsid w:val="00884504"/>
    <w:rsid w:val="00885EBE"/>
    <w:rsid w:val="00886AEC"/>
    <w:rsid w:val="008875F3"/>
    <w:rsid w:val="0089103C"/>
    <w:rsid w:val="008918DA"/>
    <w:rsid w:val="00892AD2"/>
    <w:rsid w:val="00893F04"/>
    <w:rsid w:val="00897942"/>
    <w:rsid w:val="008A3346"/>
    <w:rsid w:val="008A3774"/>
    <w:rsid w:val="008A3DC1"/>
    <w:rsid w:val="008A3E12"/>
    <w:rsid w:val="008A535C"/>
    <w:rsid w:val="008A54BC"/>
    <w:rsid w:val="008A7DE3"/>
    <w:rsid w:val="008B0064"/>
    <w:rsid w:val="008B25E9"/>
    <w:rsid w:val="008B3CE5"/>
    <w:rsid w:val="008B5C01"/>
    <w:rsid w:val="008B6AC6"/>
    <w:rsid w:val="008B7079"/>
    <w:rsid w:val="008C2664"/>
    <w:rsid w:val="008C4891"/>
    <w:rsid w:val="008C6F7E"/>
    <w:rsid w:val="008D52CE"/>
    <w:rsid w:val="008D552E"/>
    <w:rsid w:val="008D5797"/>
    <w:rsid w:val="008E578D"/>
    <w:rsid w:val="008E5B85"/>
    <w:rsid w:val="008E7273"/>
    <w:rsid w:val="008F1407"/>
    <w:rsid w:val="008F1AE9"/>
    <w:rsid w:val="008F2365"/>
    <w:rsid w:val="008F4F6A"/>
    <w:rsid w:val="008F5933"/>
    <w:rsid w:val="008F67EB"/>
    <w:rsid w:val="008F699A"/>
    <w:rsid w:val="008F7E0C"/>
    <w:rsid w:val="0090047F"/>
    <w:rsid w:val="00907AE5"/>
    <w:rsid w:val="00907F80"/>
    <w:rsid w:val="009112E8"/>
    <w:rsid w:val="00915F23"/>
    <w:rsid w:val="00921622"/>
    <w:rsid w:val="00924D85"/>
    <w:rsid w:val="00925FF8"/>
    <w:rsid w:val="009364C7"/>
    <w:rsid w:val="00936F04"/>
    <w:rsid w:val="00940EAF"/>
    <w:rsid w:val="009446B4"/>
    <w:rsid w:val="0094608B"/>
    <w:rsid w:val="009469BC"/>
    <w:rsid w:val="00947E5D"/>
    <w:rsid w:val="00950C92"/>
    <w:rsid w:val="009512C9"/>
    <w:rsid w:val="0095721D"/>
    <w:rsid w:val="00963469"/>
    <w:rsid w:val="00965890"/>
    <w:rsid w:val="00965C53"/>
    <w:rsid w:val="0096664C"/>
    <w:rsid w:val="009759E6"/>
    <w:rsid w:val="009769EA"/>
    <w:rsid w:val="009773A0"/>
    <w:rsid w:val="0098070A"/>
    <w:rsid w:val="009809B9"/>
    <w:rsid w:val="00984DE3"/>
    <w:rsid w:val="009865E4"/>
    <w:rsid w:val="00986A2D"/>
    <w:rsid w:val="0098705F"/>
    <w:rsid w:val="00987CF8"/>
    <w:rsid w:val="00990438"/>
    <w:rsid w:val="00990DB1"/>
    <w:rsid w:val="009942A1"/>
    <w:rsid w:val="0099503B"/>
    <w:rsid w:val="0099578D"/>
    <w:rsid w:val="00996CFA"/>
    <w:rsid w:val="009A02E3"/>
    <w:rsid w:val="009A097A"/>
    <w:rsid w:val="009A2728"/>
    <w:rsid w:val="009A2D35"/>
    <w:rsid w:val="009A405B"/>
    <w:rsid w:val="009A5678"/>
    <w:rsid w:val="009B5CCA"/>
    <w:rsid w:val="009C09A4"/>
    <w:rsid w:val="009C39B5"/>
    <w:rsid w:val="009C43E2"/>
    <w:rsid w:val="009C4EAF"/>
    <w:rsid w:val="009C5AD0"/>
    <w:rsid w:val="009D47D9"/>
    <w:rsid w:val="009D69AD"/>
    <w:rsid w:val="009D7D1C"/>
    <w:rsid w:val="009D7E94"/>
    <w:rsid w:val="009E05D9"/>
    <w:rsid w:val="009E094A"/>
    <w:rsid w:val="009E0CA6"/>
    <w:rsid w:val="009E12E7"/>
    <w:rsid w:val="009E1313"/>
    <w:rsid w:val="009E471A"/>
    <w:rsid w:val="009E4FF3"/>
    <w:rsid w:val="009E5571"/>
    <w:rsid w:val="009E612C"/>
    <w:rsid w:val="009F4176"/>
    <w:rsid w:val="00A030AE"/>
    <w:rsid w:val="00A031D9"/>
    <w:rsid w:val="00A034FE"/>
    <w:rsid w:val="00A061CB"/>
    <w:rsid w:val="00A102AA"/>
    <w:rsid w:val="00A104EA"/>
    <w:rsid w:val="00A13854"/>
    <w:rsid w:val="00A13C90"/>
    <w:rsid w:val="00A1468E"/>
    <w:rsid w:val="00A16448"/>
    <w:rsid w:val="00A16B5B"/>
    <w:rsid w:val="00A2194E"/>
    <w:rsid w:val="00A250D1"/>
    <w:rsid w:val="00A263A7"/>
    <w:rsid w:val="00A37C36"/>
    <w:rsid w:val="00A37E63"/>
    <w:rsid w:val="00A452BB"/>
    <w:rsid w:val="00A52D91"/>
    <w:rsid w:val="00A542D5"/>
    <w:rsid w:val="00A5596D"/>
    <w:rsid w:val="00A55FB1"/>
    <w:rsid w:val="00A56320"/>
    <w:rsid w:val="00A60209"/>
    <w:rsid w:val="00A6049C"/>
    <w:rsid w:val="00A61FCA"/>
    <w:rsid w:val="00A63B7D"/>
    <w:rsid w:val="00A64156"/>
    <w:rsid w:val="00A66191"/>
    <w:rsid w:val="00A66D2E"/>
    <w:rsid w:val="00A66ED5"/>
    <w:rsid w:val="00A70220"/>
    <w:rsid w:val="00A70649"/>
    <w:rsid w:val="00A71481"/>
    <w:rsid w:val="00A71F40"/>
    <w:rsid w:val="00A72330"/>
    <w:rsid w:val="00A73034"/>
    <w:rsid w:val="00A732F9"/>
    <w:rsid w:val="00A81674"/>
    <w:rsid w:val="00A82300"/>
    <w:rsid w:val="00A83AFE"/>
    <w:rsid w:val="00A841B8"/>
    <w:rsid w:val="00A8650E"/>
    <w:rsid w:val="00A86821"/>
    <w:rsid w:val="00A92088"/>
    <w:rsid w:val="00A92C5A"/>
    <w:rsid w:val="00AA0915"/>
    <w:rsid w:val="00AA33F8"/>
    <w:rsid w:val="00AA604F"/>
    <w:rsid w:val="00AA6205"/>
    <w:rsid w:val="00AA77EE"/>
    <w:rsid w:val="00AB05BD"/>
    <w:rsid w:val="00AB11D8"/>
    <w:rsid w:val="00AB2A59"/>
    <w:rsid w:val="00AB773F"/>
    <w:rsid w:val="00AB79BD"/>
    <w:rsid w:val="00AC2461"/>
    <w:rsid w:val="00AC2FF3"/>
    <w:rsid w:val="00AC4790"/>
    <w:rsid w:val="00AD17EC"/>
    <w:rsid w:val="00AE1267"/>
    <w:rsid w:val="00AE4175"/>
    <w:rsid w:val="00AE6C56"/>
    <w:rsid w:val="00AE6CCB"/>
    <w:rsid w:val="00AE7CC2"/>
    <w:rsid w:val="00AF097A"/>
    <w:rsid w:val="00AF0B7B"/>
    <w:rsid w:val="00B01623"/>
    <w:rsid w:val="00B024DE"/>
    <w:rsid w:val="00B02ABC"/>
    <w:rsid w:val="00B02B4D"/>
    <w:rsid w:val="00B0524B"/>
    <w:rsid w:val="00B05B1C"/>
    <w:rsid w:val="00B05D68"/>
    <w:rsid w:val="00B07548"/>
    <w:rsid w:val="00B120BF"/>
    <w:rsid w:val="00B12419"/>
    <w:rsid w:val="00B1387E"/>
    <w:rsid w:val="00B16577"/>
    <w:rsid w:val="00B169E8"/>
    <w:rsid w:val="00B207E0"/>
    <w:rsid w:val="00B22796"/>
    <w:rsid w:val="00B25626"/>
    <w:rsid w:val="00B26F05"/>
    <w:rsid w:val="00B340F3"/>
    <w:rsid w:val="00B342D9"/>
    <w:rsid w:val="00B34CBA"/>
    <w:rsid w:val="00B3629F"/>
    <w:rsid w:val="00B36853"/>
    <w:rsid w:val="00B37438"/>
    <w:rsid w:val="00B403FB"/>
    <w:rsid w:val="00B431B9"/>
    <w:rsid w:val="00B46BE1"/>
    <w:rsid w:val="00B476BA"/>
    <w:rsid w:val="00B5063A"/>
    <w:rsid w:val="00B50BBC"/>
    <w:rsid w:val="00B52861"/>
    <w:rsid w:val="00B5447F"/>
    <w:rsid w:val="00B55A2A"/>
    <w:rsid w:val="00B5617B"/>
    <w:rsid w:val="00B635E6"/>
    <w:rsid w:val="00B648E4"/>
    <w:rsid w:val="00B656A2"/>
    <w:rsid w:val="00B65A0B"/>
    <w:rsid w:val="00B669C1"/>
    <w:rsid w:val="00B71C90"/>
    <w:rsid w:val="00B71D9C"/>
    <w:rsid w:val="00B760D7"/>
    <w:rsid w:val="00B82F94"/>
    <w:rsid w:val="00B8334E"/>
    <w:rsid w:val="00B83835"/>
    <w:rsid w:val="00B83A77"/>
    <w:rsid w:val="00B83B1A"/>
    <w:rsid w:val="00B83F9C"/>
    <w:rsid w:val="00B85DA9"/>
    <w:rsid w:val="00B86F1F"/>
    <w:rsid w:val="00B910D8"/>
    <w:rsid w:val="00B91529"/>
    <w:rsid w:val="00B9448E"/>
    <w:rsid w:val="00B95203"/>
    <w:rsid w:val="00B956F9"/>
    <w:rsid w:val="00B95DA3"/>
    <w:rsid w:val="00B973CD"/>
    <w:rsid w:val="00BA0306"/>
    <w:rsid w:val="00BA431A"/>
    <w:rsid w:val="00BB02F0"/>
    <w:rsid w:val="00BB093C"/>
    <w:rsid w:val="00BB21FF"/>
    <w:rsid w:val="00BB297F"/>
    <w:rsid w:val="00BB5488"/>
    <w:rsid w:val="00BB74B4"/>
    <w:rsid w:val="00BB7AFE"/>
    <w:rsid w:val="00BC48A8"/>
    <w:rsid w:val="00BD0EC9"/>
    <w:rsid w:val="00BD29B5"/>
    <w:rsid w:val="00BD3FE4"/>
    <w:rsid w:val="00BD4B73"/>
    <w:rsid w:val="00BD5233"/>
    <w:rsid w:val="00BE171A"/>
    <w:rsid w:val="00BE1B2B"/>
    <w:rsid w:val="00BE31D4"/>
    <w:rsid w:val="00BF0052"/>
    <w:rsid w:val="00BF0111"/>
    <w:rsid w:val="00BF125B"/>
    <w:rsid w:val="00BF17AD"/>
    <w:rsid w:val="00C05C4C"/>
    <w:rsid w:val="00C0767F"/>
    <w:rsid w:val="00C10519"/>
    <w:rsid w:val="00C11E0B"/>
    <w:rsid w:val="00C151DC"/>
    <w:rsid w:val="00C203DB"/>
    <w:rsid w:val="00C21235"/>
    <w:rsid w:val="00C33D84"/>
    <w:rsid w:val="00C34CF2"/>
    <w:rsid w:val="00C3549E"/>
    <w:rsid w:val="00C46154"/>
    <w:rsid w:val="00C46BD8"/>
    <w:rsid w:val="00C52883"/>
    <w:rsid w:val="00C55CD7"/>
    <w:rsid w:val="00C57CA2"/>
    <w:rsid w:val="00C61D86"/>
    <w:rsid w:val="00C62C02"/>
    <w:rsid w:val="00C64BE5"/>
    <w:rsid w:val="00C6559C"/>
    <w:rsid w:val="00C66354"/>
    <w:rsid w:val="00C66E7E"/>
    <w:rsid w:val="00C70EC1"/>
    <w:rsid w:val="00C73047"/>
    <w:rsid w:val="00C7697D"/>
    <w:rsid w:val="00C810B1"/>
    <w:rsid w:val="00C831B9"/>
    <w:rsid w:val="00C8383A"/>
    <w:rsid w:val="00C87130"/>
    <w:rsid w:val="00C90142"/>
    <w:rsid w:val="00C91B07"/>
    <w:rsid w:val="00C92B20"/>
    <w:rsid w:val="00C933A8"/>
    <w:rsid w:val="00CA0868"/>
    <w:rsid w:val="00CA2E13"/>
    <w:rsid w:val="00CA309C"/>
    <w:rsid w:val="00CA701F"/>
    <w:rsid w:val="00CB13B9"/>
    <w:rsid w:val="00CB1A17"/>
    <w:rsid w:val="00CB23F0"/>
    <w:rsid w:val="00CB3BBE"/>
    <w:rsid w:val="00CB631D"/>
    <w:rsid w:val="00CC241E"/>
    <w:rsid w:val="00CC4137"/>
    <w:rsid w:val="00CC4E1C"/>
    <w:rsid w:val="00CC5BF1"/>
    <w:rsid w:val="00CC5FB3"/>
    <w:rsid w:val="00CD104C"/>
    <w:rsid w:val="00CD7E69"/>
    <w:rsid w:val="00CE07F3"/>
    <w:rsid w:val="00CE1CC5"/>
    <w:rsid w:val="00CE2CF9"/>
    <w:rsid w:val="00CE3599"/>
    <w:rsid w:val="00CF1B4F"/>
    <w:rsid w:val="00CF2DF1"/>
    <w:rsid w:val="00CF320D"/>
    <w:rsid w:val="00CF391C"/>
    <w:rsid w:val="00CF5A40"/>
    <w:rsid w:val="00CF5A91"/>
    <w:rsid w:val="00CF7BD0"/>
    <w:rsid w:val="00D03115"/>
    <w:rsid w:val="00D0361A"/>
    <w:rsid w:val="00D05695"/>
    <w:rsid w:val="00D06047"/>
    <w:rsid w:val="00D07B73"/>
    <w:rsid w:val="00D10E97"/>
    <w:rsid w:val="00D11C66"/>
    <w:rsid w:val="00D201E1"/>
    <w:rsid w:val="00D20690"/>
    <w:rsid w:val="00D20C85"/>
    <w:rsid w:val="00D21D28"/>
    <w:rsid w:val="00D227E0"/>
    <w:rsid w:val="00D2328D"/>
    <w:rsid w:val="00D23F2B"/>
    <w:rsid w:val="00D26DB2"/>
    <w:rsid w:val="00D30FF6"/>
    <w:rsid w:val="00D3199A"/>
    <w:rsid w:val="00D32851"/>
    <w:rsid w:val="00D40760"/>
    <w:rsid w:val="00D462C5"/>
    <w:rsid w:val="00D477D3"/>
    <w:rsid w:val="00D47E26"/>
    <w:rsid w:val="00D52089"/>
    <w:rsid w:val="00D5342E"/>
    <w:rsid w:val="00D5453A"/>
    <w:rsid w:val="00D56927"/>
    <w:rsid w:val="00D56963"/>
    <w:rsid w:val="00D571A2"/>
    <w:rsid w:val="00D72EF6"/>
    <w:rsid w:val="00D73FEF"/>
    <w:rsid w:val="00D742A4"/>
    <w:rsid w:val="00D74364"/>
    <w:rsid w:val="00D74B48"/>
    <w:rsid w:val="00D74FE6"/>
    <w:rsid w:val="00D8129F"/>
    <w:rsid w:val="00D82371"/>
    <w:rsid w:val="00D83E52"/>
    <w:rsid w:val="00D85B03"/>
    <w:rsid w:val="00D86BBE"/>
    <w:rsid w:val="00D9211C"/>
    <w:rsid w:val="00D933E1"/>
    <w:rsid w:val="00DB332C"/>
    <w:rsid w:val="00DB37AF"/>
    <w:rsid w:val="00DB3B72"/>
    <w:rsid w:val="00DB3C9E"/>
    <w:rsid w:val="00DB501D"/>
    <w:rsid w:val="00DB5A6A"/>
    <w:rsid w:val="00DB6404"/>
    <w:rsid w:val="00DB66AF"/>
    <w:rsid w:val="00DB687D"/>
    <w:rsid w:val="00DB6F0F"/>
    <w:rsid w:val="00DC0074"/>
    <w:rsid w:val="00DC3CD0"/>
    <w:rsid w:val="00DC52E1"/>
    <w:rsid w:val="00DC5B7E"/>
    <w:rsid w:val="00DD441D"/>
    <w:rsid w:val="00DD5E87"/>
    <w:rsid w:val="00DD6B62"/>
    <w:rsid w:val="00DD7E95"/>
    <w:rsid w:val="00DE0E6E"/>
    <w:rsid w:val="00DE2F59"/>
    <w:rsid w:val="00DE4751"/>
    <w:rsid w:val="00DE5E30"/>
    <w:rsid w:val="00DF1CE3"/>
    <w:rsid w:val="00DF2FA8"/>
    <w:rsid w:val="00DF4F2D"/>
    <w:rsid w:val="00DF509F"/>
    <w:rsid w:val="00E004DA"/>
    <w:rsid w:val="00E04DCE"/>
    <w:rsid w:val="00E05B4E"/>
    <w:rsid w:val="00E215CE"/>
    <w:rsid w:val="00E245EE"/>
    <w:rsid w:val="00E246CB"/>
    <w:rsid w:val="00E270D2"/>
    <w:rsid w:val="00E319BF"/>
    <w:rsid w:val="00E3299F"/>
    <w:rsid w:val="00E32A26"/>
    <w:rsid w:val="00E33755"/>
    <w:rsid w:val="00E3389A"/>
    <w:rsid w:val="00E3516C"/>
    <w:rsid w:val="00E42E16"/>
    <w:rsid w:val="00E438CC"/>
    <w:rsid w:val="00E4500E"/>
    <w:rsid w:val="00E45011"/>
    <w:rsid w:val="00E454F0"/>
    <w:rsid w:val="00E456B2"/>
    <w:rsid w:val="00E45930"/>
    <w:rsid w:val="00E5158F"/>
    <w:rsid w:val="00E516B9"/>
    <w:rsid w:val="00E539D8"/>
    <w:rsid w:val="00E5498C"/>
    <w:rsid w:val="00E71F82"/>
    <w:rsid w:val="00E72C8D"/>
    <w:rsid w:val="00E734E0"/>
    <w:rsid w:val="00E757D8"/>
    <w:rsid w:val="00E81E97"/>
    <w:rsid w:val="00E826FC"/>
    <w:rsid w:val="00E831D8"/>
    <w:rsid w:val="00E83327"/>
    <w:rsid w:val="00E83EAC"/>
    <w:rsid w:val="00E86730"/>
    <w:rsid w:val="00E9063F"/>
    <w:rsid w:val="00E90C34"/>
    <w:rsid w:val="00E91FD5"/>
    <w:rsid w:val="00E9252E"/>
    <w:rsid w:val="00E93A18"/>
    <w:rsid w:val="00E95984"/>
    <w:rsid w:val="00EA1349"/>
    <w:rsid w:val="00EA6813"/>
    <w:rsid w:val="00EB465E"/>
    <w:rsid w:val="00EB4B7D"/>
    <w:rsid w:val="00EB75EF"/>
    <w:rsid w:val="00EC0AA0"/>
    <w:rsid w:val="00EC4655"/>
    <w:rsid w:val="00ED0AAE"/>
    <w:rsid w:val="00ED4487"/>
    <w:rsid w:val="00ED50C8"/>
    <w:rsid w:val="00ED6578"/>
    <w:rsid w:val="00EE0E2F"/>
    <w:rsid w:val="00EE16B8"/>
    <w:rsid w:val="00EE465D"/>
    <w:rsid w:val="00EF0DC5"/>
    <w:rsid w:val="00EF32DD"/>
    <w:rsid w:val="00EF5901"/>
    <w:rsid w:val="00EF7829"/>
    <w:rsid w:val="00F013C4"/>
    <w:rsid w:val="00F02D74"/>
    <w:rsid w:val="00F02E7A"/>
    <w:rsid w:val="00F037E8"/>
    <w:rsid w:val="00F03E77"/>
    <w:rsid w:val="00F041D7"/>
    <w:rsid w:val="00F136A2"/>
    <w:rsid w:val="00F15F15"/>
    <w:rsid w:val="00F17E6B"/>
    <w:rsid w:val="00F21143"/>
    <w:rsid w:val="00F215CE"/>
    <w:rsid w:val="00F25EE6"/>
    <w:rsid w:val="00F26909"/>
    <w:rsid w:val="00F3060A"/>
    <w:rsid w:val="00F3323E"/>
    <w:rsid w:val="00F333E3"/>
    <w:rsid w:val="00F35250"/>
    <w:rsid w:val="00F36E6A"/>
    <w:rsid w:val="00F466CA"/>
    <w:rsid w:val="00F50FEC"/>
    <w:rsid w:val="00F51E6A"/>
    <w:rsid w:val="00F523D6"/>
    <w:rsid w:val="00F53011"/>
    <w:rsid w:val="00F544BC"/>
    <w:rsid w:val="00F56DA5"/>
    <w:rsid w:val="00F61F9B"/>
    <w:rsid w:val="00F662B7"/>
    <w:rsid w:val="00F67A84"/>
    <w:rsid w:val="00F72464"/>
    <w:rsid w:val="00F72526"/>
    <w:rsid w:val="00F74F17"/>
    <w:rsid w:val="00F75CC0"/>
    <w:rsid w:val="00F76578"/>
    <w:rsid w:val="00F77ABF"/>
    <w:rsid w:val="00F814ED"/>
    <w:rsid w:val="00F82256"/>
    <w:rsid w:val="00F8288B"/>
    <w:rsid w:val="00F90420"/>
    <w:rsid w:val="00F9302C"/>
    <w:rsid w:val="00F93E9D"/>
    <w:rsid w:val="00FA2BB1"/>
    <w:rsid w:val="00FA39F3"/>
    <w:rsid w:val="00FA4572"/>
    <w:rsid w:val="00FA5790"/>
    <w:rsid w:val="00FB33A6"/>
    <w:rsid w:val="00FB4449"/>
    <w:rsid w:val="00FB4F72"/>
    <w:rsid w:val="00FB5FDC"/>
    <w:rsid w:val="00FB77EB"/>
    <w:rsid w:val="00FB7AE3"/>
    <w:rsid w:val="00FC2ED0"/>
    <w:rsid w:val="00FC47CB"/>
    <w:rsid w:val="00FC6919"/>
    <w:rsid w:val="00FD02B7"/>
    <w:rsid w:val="00FD0667"/>
    <w:rsid w:val="00FD0826"/>
    <w:rsid w:val="00FD0A75"/>
    <w:rsid w:val="00FD27A6"/>
    <w:rsid w:val="00FD2EF0"/>
    <w:rsid w:val="00FD38CE"/>
    <w:rsid w:val="00FE125D"/>
    <w:rsid w:val="00FE1E01"/>
    <w:rsid w:val="00FE23A2"/>
    <w:rsid w:val="00FE2B34"/>
    <w:rsid w:val="00FE3AE9"/>
    <w:rsid w:val="00FE4579"/>
    <w:rsid w:val="00FE4D81"/>
    <w:rsid w:val="00FE5DBC"/>
    <w:rsid w:val="00FE6392"/>
    <w:rsid w:val="00FE6931"/>
    <w:rsid w:val="00FE7B11"/>
    <w:rsid w:val="00FF50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00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6047"/>
    <w:rPr>
      <w:sz w:val="18"/>
      <w:szCs w:val="18"/>
    </w:rPr>
  </w:style>
  <w:style w:type="paragraph" w:styleId="CommentText">
    <w:name w:val="annotation text"/>
    <w:basedOn w:val="Normal"/>
    <w:link w:val="CommentTextChar"/>
    <w:uiPriority w:val="99"/>
    <w:unhideWhenUsed/>
    <w:rsid w:val="00D06047"/>
  </w:style>
  <w:style w:type="character" w:customStyle="1" w:styleId="CommentTextChar">
    <w:name w:val="Comment Text Char"/>
    <w:basedOn w:val="DefaultParagraphFont"/>
    <w:link w:val="CommentText"/>
    <w:uiPriority w:val="99"/>
    <w:rsid w:val="00D06047"/>
  </w:style>
  <w:style w:type="paragraph" w:styleId="CommentSubject">
    <w:name w:val="annotation subject"/>
    <w:basedOn w:val="CommentText"/>
    <w:next w:val="CommentText"/>
    <w:link w:val="CommentSubjectChar"/>
    <w:uiPriority w:val="99"/>
    <w:semiHidden/>
    <w:unhideWhenUsed/>
    <w:rsid w:val="00D06047"/>
    <w:rPr>
      <w:b/>
      <w:bCs/>
      <w:sz w:val="20"/>
      <w:szCs w:val="20"/>
    </w:rPr>
  </w:style>
  <w:style w:type="character" w:customStyle="1" w:styleId="CommentSubjectChar">
    <w:name w:val="Comment Subject Char"/>
    <w:basedOn w:val="CommentTextChar"/>
    <w:link w:val="CommentSubject"/>
    <w:uiPriority w:val="99"/>
    <w:semiHidden/>
    <w:rsid w:val="00D06047"/>
    <w:rPr>
      <w:b/>
      <w:bCs/>
      <w:sz w:val="20"/>
      <w:szCs w:val="20"/>
    </w:rPr>
  </w:style>
  <w:style w:type="paragraph" w:styleId="BalloonText">
    <w:name w:val="Balloon Text"/>
    <w:basedOn w:val="Normal"/>
    <w:link w:val="BalloonTextChar"/>
    <w:uiPriority w:val="99"/>
    <w:semiHidden/>
    <w:unhideWhenUsed/>
    <w:rsid w:val="00D060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047"/>
    <w:rPr>
      <w:rFonts w:ascii="Times New Roman" w:hAnsi="Times New Roman" w:cs="Times New Roman"/>
      <w:sz w:val="18"/>
      <w:szCs w:val="18"/>
    </w:rPr>
  </w:style>
  <w:style w:type="paragraph" w:styleId="Revision">
    <w:name w:val="Revision"/>
    <w:hidden/>
    <w:uiPriority w:val="99"/>
    <w:semiHidden/>
    <w:rsid w:val="005B5C59"/>
  </w:style>
  <w:style w:type="paragraph" w:styleId="DocumentMap">
    <w:name w:val="Document Map"/>
    <w:basedOn w:val="Normal"/>
    <w:link w:val="DocumentMapChar"/>
    <w:uiPriority w:val="99"/>
    <w:semiHidden/>
    <w:unhideWhenUsed/>
    <w:rsid w:val="00884504"/>
    <w:rPr>
      <w:rFonts w:ascii="Times New Roman" w:hAnsi="Times New Roman" w:cs="Times New Roman"/>
    </w:rPr>
  </w:style>
  <w:style w:type="character" w:customStyle="1" w:styleId="DocumentMapChar">
    <w:name w:val="Document Map Char"/>
    <w:basedOn w:val="DefaultParagraphFont"/>
    <w:link w:val="DocumentMap"/>
    <w:uiPriority w:val="99"/>
    <w:semiHidden/>
    <w:rsid w:val="00884504"/>
    <w:rPr>
      <w:rFonts w:ascii="Times New Roman" w:hAnsi="Times New Roman" w:cs="Times New Roman"/>
    </w:rPr>
  </w:style>
  <w:style w:type="character" w:styleId="Strong">
    <w:name w:val="Strong"/>
    <w:basedOn w:val="DefaultParagraphFont"/>
    <w:uiPriority w:val="22"/>
    <w:qFormat/>
    <w:rsid w:val="001D5DA8"/>
    <w:rPr>
      <w:b/>
      <w:bCs/>
    </w:rPr>
  </w:style>
  <w:style w:type="character" w:styleId="Hyperlink">
    <w:name w:val="Hyperlink"/>
    <w:basedOn w:val="DefaultParagraphFont"/>
    <w:uiPriority w:val="99"/>
    <w:unhideWhenUsed/>
    <w:rsid w:val="0044701E"/>
    <w:rPr>
      <w:color w:val="0563C1" w:themeColor="hyperlink"/>
      <w:u w:val="single"/>
    </w:rPr>
  </w:style>
  <w:style w:type="paragraph" w:styleId="ListParagraph">
    <w:name w:val="List Paragraph"/>
    <w:basedOn w:val="Normal"/>
    <w:uiPriority w:val="34"/>
    <w:qFormat/>
    <w:rsid w:val="00EF32DD"/>
    <w:pPr>
      <w:ind w:left="720"/>
      <w:contextualSpacing/>
    </w:pPr>
  </w:style>
  <w:style w:type="paragraph" w:styleId="HTMLPreformatted">
    <w:name w:val="HTML Preformatted"/>
    <w:basedOn w:val="Normal"/>
    <w:link w:val="HTMLPreformattedChar"/>
    <w:uiPriority w:val="99"/>
    <w:semiHidden/>
    <w:unhideWhenUsed/>
    <w:rsid w:val="00775D4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75D4B"/>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0747">
      <w:bodyDiv w:val="1"/>
      <w:marLeft w:val="0"/>
      <w:marRight w:val="0"/>
      <w:marTop w:val="0"/>
      <w:marBottom w:val="0"/>
      <w:divBdr>
        <w:top w:val="none" w:sz="0" w:space="0" w:color="auto"/>
        <w:left w:val="none" w:sz="0" w:space="0" w:color="auto"/>
        <w:bottom w:val="none" w:sz="0" w:space="0" w:color="auto"/>
        <w:right w:val="none" w:sz="0" w:space="0" w:color="auto"/>
      </w:divBdr>
    </w:div>
    <w:div w:id="166553971">
      <w:bodyDiv w:val="1"/>
      <w:marLeft w:val="0"/>
      <w:marRight w:val="0"/>
      <w:marTop w:val="0"/>
      <w:marBottom w:val="0"/>
      <w:divBdr>
        <w:top w:val="none" w:sz="0" w:space="0" w:color="auto"/>
        <w:left w:val="none" w:sz="0" w:space="0" w:color="auto"/>
        <w:bottom w:val="none" w:sz="0" w:space="0" w:color="auto"/>
        <w:right w:val="none" w:sz="0" w:space="0" w:color="auto"/>
      </w:divBdr>
    </w:div>
    <w:div w:id="250941753">
      <w:bodyDiv w:val="1"/>
      <w:marLeft w:val="0"/>
      <w:marRight w:val="0"/>
      <w:marTop w:val="0"/>
      <w:marBottom w:val="0"/>
      <w:divBdr>
        <w:top w:val="none" w:sz="0" w:space="0" w:color="auto"/>
        <w:left w:val="none" w:sz="0" w:space="0" w:color="auto"/>
        <w:bottom w:val="none" w:sz="0" w:space="0" w:color="auto"/>
        <w:right w:val="none" w:sz="0" w:space="0" w:color="auto"/>
      </w:divBdr>
    </w:div>
    <w:div w:id="303892332">
      <w:bodyDiv w:val="1"/>
      <w:marLeft w:val="0"/>
      <w:marRight w:val="0"/>
      <w:marTop w:val="0"/>
      <w:marBottom w:val="0"/>
      <w:divBdr>
        <w:top w:val="none" w:sz="0" w:space="0" w:color="auto"/>
        <w:left w:val="none" w:sz="0" w:space="0" w:color="auto"/>
        <w:bottom w:val="none" w:sz="0" w:space="0" w:color="auto"/>
        <w:right w:val="none" w:sz="0" w:space="0" w:color="auto"/>
      </w:divBdr>
    </w:div>
    <w:div w:id="604002243">
      <w:bodyDiv w:val="1"/>
      <w:marLeft w:val="0"/>
      <w:marRight w:val="0"/>
      <w:marTop w:val="0"/>
      <w:marBottom w:val="0"/>
      <w:divBdr>
        <w:top w:val="none" w:sz="0" w:space="0" w:color="auto"/>
        <w:left w:val="none" w:sz="0" w:space="0" w:color="auto"/>
        <w:bottom w:val="none" w:sz="0" w:space="0" w:color="auto"/>
        <w:right w:val="none" w:sz="0" w:space="0" w:color="auto"/>
      </w:divBdr>
    </w:div>
    <w:div w:id="653872539">
      <w:bodyDiv w:val="1"/>
      <w:marLeft w:val="0"/>
      <w:marRight w:val="0"/>
      <w:marTop w:val="0"/>
      <w:marBottom w:val="0"/>
      <w:divBdr>
        <w:top w:val="none" w:sz="0" w:space="0" w:color="auto"/>
        <w:left w:val="none" w:sz="0" w:space="0" w:color="auto"/>
        <w:bottom w:val="none" w:sz="0" w:space="0" w:color="auto"/>
        <w:right w:val="none" w:sz="0" w:space="0" w:color="auto"/>
      </w:divBdr>
    </w:div>
    <w:div w:id="791829100">
      <w:bodyDiv w:val="1"/>
      <w:marLeft w:val="0"/>
      <w:marRight w:val="0"/>
      <w:marTop w:val="0"/>
      <w:marBottom w:val="0"/>
      <w:divBdr>
        <w:top w:val="none" w:sz="0" w:space="0" w:color="auto"/>
        <w:left w:val="none" w:sz="0" w:space="0" w:color="auto"/>
        <w:bottom w:val="none" w:sz="0" w:space="0" w:color="auto"/>
        <w:right w:val="none" w:sz="0" w:space="0" w:color="auto"/>
      </w:divBdr>
    </w:div>
    <w:div w:id="836458880">
      <w:bodyDiv w:val="1"/>
      <w:marLeft w:val="0"/>
      <w:marRight w:val="0"/>
      <w:marTop w:val="0"/>
      <w:marBottom w:val="0"/>
      <w:divBdr>
        <w:top w:val="none" w:sz="0" w:space="0" w:color="auto"/>
        <w:left w:val="none" w:sz="0" w:space="0" w:color="auto"/>
        <w:bottom w:val="none" w:sz="0" w:space="0" w:color="auto"/>
        <w:right w:val="none" w:sz="0" w:space="0" w:color="auto"/>
      </w:divBdr>
    </w:div>
    <w:div w:id="932275034">
      <w:bodyDiv w:val="1"/>
      <w:marLeft w:val="0"/>
      <w:marRight w:val="0"/>
      <w:marTop w:val="0"/>
      <w:marBottom w:val="0"/>
      <w:divBdr>
        <w:top w:val="none" w:sz="0" w:space="0" w:color="auto"/>
        <w:left w:val="none" w:sz="0" w:space="0" w:color="auto"/>
        <w:bottom w:val="none" w:sz="0" w:space="0" w:color="auto"/>
        <w:right w:val="none" w:sz="0" w:space="0" w:color="auto"/>
      </w:divBdr>
    </w:div>
    <w:div w:id="938685808">
      <w:bodyDiv w:val="1"/>
      <w:marLeft w:val="0"/>
      <w:marRight w:val="0"/>
      <w:marTop w:val="0"/>
      <w:marBottom w:val="0"/>
      <w:divBdr>
        <w:top w:val="none" w:sz="0" w:space="0" w:color="auto"/>
        <w:left w:val="none" w:sz="0" w:space="0" w:color="auto"/>
        <w:bottom w:val="none" w:sz="0" w:space="0" w:color="auto"/>
        <w:right w:val="none" w:sz="0" w:space="0" w:color="auto"/>
      </w:divBdr>
    </w:div>
    <w:div w:id="974140519">
      <w:bodyDiv w:val="1"/>
      <w:marLeft w:val="0"/>
      <w:marRight w:val="0"/>
      <w:marTop w:val="0"/>
      <w:marBottom w:val="0"/>
      <w:divBdr>
        <w:top w:val="none" w:sz="0" w:space="0" w:color="auto"/>
        <w:left w:val="none" w:sz="0" w:space="0" w:color="auto"/>
        <w:bottom w:val="none" w:sz="0" w:space="0" w:color="auto"/>
        <w:right w:val="none" w:sz="0" w:space="0" w:color="auto"/>
      </w:divBdr>
    </w:div>
    <w:div w:id="1124277627">
      <w:bodyDiv w:val="1"/>
      <w:marLeft w:val="0"/>
      <w:marRight w:val="0"/>
      <w:marTop w:val="0"/>
      <w:marBottom w:val="0"/>
      <w:divBdr>
        <w:top w:val="none" w:sz="0" w:space="0" w:color="auto"/>
        <w:left w:val="none" w:sz="0" w:space="0" w:color="auto"/>
        <w:bottom w:val="none" w:sz="0" w:space="0" w:color="auto"/>
        <w:right w:val="none" w:sz="0" w:space="0" w:color="auto"/>
      </w:divBdr>
    </w:div>
    <w:div w:id="1222791243">
      <w:bodyDiv w:val="1"/>
      <w:marLeft w:val="0"/>
      <w:marRight w:val="0"/>
      <w:marTop w:val="0"/>
      <w:marBottom w:val="0"/>
      <w:divBdr>
        <w:top w:val="none" w:sz="0" w:space="0" w:color="auto"/>
        <w:left w:val="none" w:sz="0" w:space="0" w:color="auto"/>
        <w:bottom w:val="none" w:sz="0" w:space="0" w:color="auto"/>
        <w:right w:val="none" w:sz="0" w:space="0" w:color="auto"/>
      </w:divBdr>
    </w:div>
    <w:div w:id="1345086017">
      <w:bodyDiv w:val="1"/>
      <w:marLeft w:val="0"/>
      <w:marRight w:val="0"/>
      <w:marTop w:val="0"/>
      <w:marBottom w:val="0"/>
      <w:divBdr>
        <w:top w:val="none" w:sz="0" w:space="0" w:color="auto"/>
        <w:left w:val="none" w:sz="0" w:space="0" w:color="auto"/>
        <w:bottom w:val="none" w:sz="0" w:space="0" w:color="auto"/>
        <w:right w:val="none" w:sz="0" w:space="0" w:color="auto"/>
      </w:divBdr>
    </w:div>
    <w:div w:id="1532690502">
      <w:bodyDiv w:val="1"/>
      <w:marLeft w:val="0"/>
      <w:marRight w:val="0"/>
      <w:marTop w:val="0"/>
      <w:marBottom w:val="0"/>
      <w:divBdr>
        <w:top w:val="none" w:sz="0" w:space="0" w:color="auto"/>
        <w:left w:val="none" w:sz="0" w:space="0" w:color="auto"/>
        <w:bottom w:val="none" w:sz="0" w:space="0" w:color="auto"/>
        <w:right w:val="none" w:sz="0" w:space="0" w:color="auto"/>
      </w:divBdr>
    </w:div>
    <w:div w:id="185186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6/09/relationships/commentsIds" Target="commentsIds.xml"/><Relationship Id="rId12" Type="http://schemas.microsoft.com/office/2018/08/relationships/commentsExtensible" Target="commentsExtensi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6FE71-E59D-2541-A64B-48D33E14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6645</Words>
  <Characters>37879</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Goldberg</dc:creator>
  <cp:keywords/>
  <dc:description/>
  <cp:lastModifiedBy>Art Goldberg</cp:lastModifiedBy>
  <cp:revision>2</cp:revision>
  <dcterms:created xsi:type="dcterms:W3CDTF">2020-08-14T23:56:00Z</dcterms:created>
  <dcterms:modified xsi:type="dcterms:W3CDTF">2020-08-14T23:56:00Z</dcterms:modified>
</cp:coreProperties>
</file>